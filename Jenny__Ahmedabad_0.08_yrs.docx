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5D" w:rsidRPr="00C7515D" w:rsidRDefault="00C7515D" w:rsidP="00C94A5E">
      <w:pPr>
        <w:spacing w:after="150" w:line="390" w:lineRule="atLeast"/>
        <w:ind w:left="172"/>
        <w:rPr>
          <w:ins w:id="0" w:author="Unknown"/>
          <w:rFonts w:ascii="Helvetica" w:eastAsia="Times New Roman" w:hAnsi="Helvetica" w:cs="Helvetica"/>
          <w:color w:val="000000"/>
          <w:sz w:val="23"/>
          <w:szCs w:val="23"/>
        </w:rPr>
      </w:pPr>
    </w:p>
    <w:tbl>
      <w:tblPr>
        <w:tblW w:w="12343" w:type="dxa"/>
        <w:tblInd w:w="-987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3"/>
      </w:tblGrid>
      <w:tr w:rsidR="00C7515D" w:rsidRPr="00C7515D" w:rsidTr="00C94A5E">
        <w:tc>
          <w:tcPr>
            <w:tcW w:w="1234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7515D" w:rsidRPr="00C7515D" w:rsidRDefault="00C7515D" w:rsidP="00C7515D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Jaini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Doshi</w:t>
            </w:r>
            <w:proofErr w:type="spellEnd"/>
          </w:p>
          <w:p w:rsidR="00C7515D" w:rsidRDefault="00C7515D" w:rsidP="00C7515D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Email ID: jennydoshi12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@gma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il.com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  <w:t>Contact No.: +9586645999</w:t>
            </w:r>
          </w:p>
          <w:p w:rsidR="00C94A5E" w:rsidRPr="00C7515D" w:rsidRDefault="00C94A5E" w:rsidP="00C7515D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Hobbies: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 Badminton, carom, trekking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:rsidR="00F823D2" w:rsidRPr="00C7515D" w:rsidRDefault="00C7515D" w:rsidP="00F823D2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To seek challenging avenues where my knowledge and experience matches with the organization's growth.</w:t>
            </w:r>
            <w:r w:rsidR="00F823D2"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Interested in challenging career with zeal in developing finance related solutions and serve the organization for growth.</w:t>
            </w:r>
          </w:p>
          <w:p w:rsidR="00F823D2" w:rsidRPr="00C7515D" w:rsidRDefault="00F823D2" w:rsidP="00F823D2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Skills Set</w:t>
            </w:r>
          </w:p>
          <w:p w:rsidR="00C94A5E" w:rsidRPr="00C7515D" w:rsidRDefault="00C94A5E" w:rsidP="00C94A5E">
            <w:pPr>
              <w:numPr>
                <w:ilvl w:val="0"/>
                <w:numId w:val="1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Excellent presentation skill</w:t>
            </w:r>
          </w:p>
          <w:p w:rsidR="00C94A5E" w:rsidRPr="00C7515D" w:rsidRDefault="00C94A5E" w:rsidP="00C94A5E">
            <w:pPr>
              <w:numPr>
                <w:ilvl w:val="0"/>
                <w:numId w:val="1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Ability to deal with people</w:t>
            </w:r>
          </w:p>
          <w:p w:rsidR="00C94A5E" w:rsidRPr="00C7515D" w:rsidRDefault="00C94A5E" w:rsidP="00C94A5E">
            <w:pPr>
              <w:numPr>
                <w:ilvl w:val="0"/>
                <w:numId w:val="1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Willingness to learn</w:t>
            </w:r>
          </w:p>
          <w:p w:rsidR="00C94A5E" w:rsidRPr="00C7515D" w:rsidRDefault="00C94A5E" w:rsidP="00C94A5E">
            <w:pPr>
              <w:numPr>
                <w:ilvl w:val="0"/>
                <w:numId w:val="1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Team player</w:t>
            </w:r>
          </w:p>
          <w:p w:rsidR="00C94A5E" w:rsidRPr="00C7515D" w:rsidRDefault="00C94A5E" w:rsidP="00C94A5E">
            <w:pPr>
              <w:numPr>
                <w:ilvl w:val="0"/>
                <w:numId w:val="1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Good analytical and presentation skill</w:t>
            </w:r>
          </w:p>
          <w:p w:rsidR="00C7515D" w:rsidRPr="00C7515D" w:rsidRDefault="00C7515D" w:rsidP="00C7515D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Profile Summary</w:t>
            </w:r>
          </w:p>
          <w:p w:rsidR="00C7515D" w:rsidRPr="00C7515D" w:rsidRDefault="00C7515D" w:rsidP="00C7515D">
            <w:pPr>
              <w:numPr>
                <w:ilvl w:val="0"/>
                <w:numId w:val="6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 dynamic and multitalented professional with exceptional financial knowledge having degree of MBA.</w:t>
            </w:r>
          </w:p>
          <w:p w:rsidR="00C7515D" w:rsidRPr="00C7515D" w:rsidRDefault="00C7515D" w:rsidP="00C7515D">
            <w:pPr>
              <w:numPr>
                <w:ilvl w:val="0"/>
                <w:numId w:val="6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Experience in all the financial aspect and policy for business aspect.</w:t>
            </w:r>
          </w:p>
          <w:p w:rsidR="00C7515D" w:rsidRPr="00C7515D" w:rsidRDefault="00C7515D" w:rsidP="00C7515D">
            <w:pPr>
              <w:numPr>
                <w:ilvl w:val="0"/>
                <w:numId w:val="6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Expert in implications of new financial policy for the new business development.</w:t>
            </w:r>
          </w:p>
          <w:p w:rsidR="00C7515D" w:rsidRPr="00C7515D" w:rsidRDefault="00C7515D" w:rsidP="00C7515D">
            <w:pPr>
              <w:numPr>
                <w:ilvl w:val="0"/>
                <w:numId w:val="6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Proficient in identifying the new resources of funds and also invest them for getting good revenue.</w:t>
            </w:r>
          </w:p>
          <w:p w:rsidR="00C7515D" w:rsidRPr="00C7515D" w:rsidRDefault="00C7515D" w:rsidP="00C7515D">
            <w:pPr>
              <w:numPr>
                <w:ilvl w:val="0"/>
                <w:numId w:val="6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Excellent in utilization of all resources.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Personal Qualities</w:t>
            </w:r>
          </w:p>
          <w:p w:rsidR="00C7515D" w:rsidRPr="00C7515D" w:rsidRDefault="00C7515D" w:rsidP="00C7515D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Strong leadership and motivational skills.</w:t>
            </w:r>
          </w:p>
          <w:p w:rsidR="00C7515D" w:rsidRPr="00C7515D" w:rsidRDefault="00C7515D" w:rsidP="00C7515D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Ability to handle pressure.</w:t>
            </w:r>
          </w:p>
          <w:p w:rsidR="00C7515D" w:rsidRPr="00C7515D" w:rsidRDefault="00C7515D" w:rsidP="00C7515D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Excellent in communication in </w:t>
            </w:r>
            <w:proofErr w:type="spellStart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wriiten</w:t>
            </w:r>
            <w:proofErr w:type="spellEnd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and verbal both.</w:t>
            </w:r>
          </w:p>
          <w:p w:rsidR="00C7515D" w:rsidRPr="00C7515D" w:rsidRDefault="00C7515D" w:rsidP="00C7515D">
            <w:pPr>
              <w:numPr>
                <w:ilvl w:val="0"/>
                <w:numId w:val="7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Ability to handle the team.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Academia</w:t>
            </w:r>
          </w:p>
          <w:p w:rsidR="00C7515D" w:rsidRPr="00C7515D" w:rsidRDefault="00C7515D" w:rsidP="00C7515D">
            <w:pPr>
              <w:numPr>
                <w:ilvl w:val="0"/>
                <w:numId w:val="8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MBA in Finance with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Persuing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</w:t>
            </w:r>
          </w:p>
          <w:p w:rsidR="00C7515D" w:rsidRPr="00C7515D" w:rsidRDefault="00C7515D" w:rsidP="00C7515D">
            <w:pPr>
              <w:numPr>
                <w:ilvl w:val="0"/>
                <w:numId w:val="8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Bcom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in Commerce with 65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%.</w:t>
            </w:r>
          </w:p>
          <w:p w:rsidR="00C7515D" w:rsidRPr="00C7515D" w:rsidRDefault="00C7515D" w:rsidP="00C7515D">
            <w:pPr>
              <w:numPr>
                <w:ilvl w:val="0"/>
                <w:numId w:val="8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Intermediate 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from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icai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exempted for law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nd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ethics</w:t>
            </w:r>
          </w:p>
          <w:p w:rsidR="00C7515D" w:rsidRPr="00C7515D" w:rsidRDefault="00C7515D" w:rsidP="00C7515D">
            <w:pPr>
              <w:numPr>
                <w:ilvl w:val="0"/>
                <w:numId w:val="8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SSC from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st.xaviers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with 78%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lastRenderedPageBreak/>
              <w:t>Project</w:t>
            </w:r>
          </w:p>
          <w:p w:rsidR="00C7515D" w:rsidRPr="00C7515D" w:rsidRDefault="00C7515D" w:rsidP="00C7515D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Name: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 Resource allocation of funds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Description: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 I was analyzing resources of funds in </w:t>
            </w:r>
            <w:proofErr w:type="spellStart"/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arvind</w:t>
            </w:r>
            <w:proofErr w:type="spellEnd"/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mills 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and for that I have to work with the finance department.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Computer Knowledge</w:t>
            </w:r>
          </w:p>
          <w:p w:rsidR="00C7515D" w:rsidRPr="00C7515D" w:rsidRDefault="00C7515D" w:rsidP="00C7515D">
            <w:pPr>
              <w:numPr>
                <w:ilvl w:val="0"/>
                <w:numId w:val="9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Proficient in working on MS office</w:t>
            </w:r>
          </w:p>
          <w:p w:rsidR="00C7515D" w:rsidRPr="00C7515D" w:rsidRDefault="00F823D2" w:rsidP="00C7515D">
            <w:pPr>
              <w:numPr>
                <w:ilvl w:val="0"/>
                <w:numId w:val="9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Internet surfing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Extra Curricular</w:t>
            </w:r>
            <w:proofErr w:type="spellEnd"/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Activities</w:t>
            </w:r>
          </w:p>
          <w:p w:rsidR="00C7515D" w:rsidRPr="00C7515D" w:rsidRDefault="00C7515D" w:rsidP="00C7515D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Providing </w:t>
            </w:r>
            <w:proofErr w:type="spellStart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suport</w:t>
            </w:r>
            <w:proofErr w:type="spellEnd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to NGOs</w:t>
            </w:r>
          </w:p>
          <w:p w:rsidR="00C7515D" w:rsidRPr="00C7515D" w:rsidRDefault="00C7515D" w:rsidP="00C7515D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Active</w:t>
            </w:r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participating in </w:t>
            </w:r>
            <w:proofErr w:type="spellStart"/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belif</w:t>
            </w:r>
            <w:proofErr w:type="spellEnd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campaign.</w:t>
            </w:r>
          </w:p>
          <w:p w:rsidR="00C7515D" w:rsidRPr="00C7515D" w:rsidRDefault="00C7515D" w:rsidP="00C7515D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Personal Details</w:t>
            </w:r>
          </w:p>
          <w:p w:rsidR="00C7515D" w:rsidRPr="00C7515D" w:rsidRDefault="00C7515D" w:rsidP="00F823D2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Languages Known: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 Hindi, </w:t>
            </w:r>
            <w:proofErr w:type="spellStart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English</w:t>
            </w:r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,gujarati</w:t>
            </w:r>
            <w:proofErr w:type="spellEnd"/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C7515D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Address:</w:t>
            </w:r>
            <w:r w:rsidRPr="00C7515D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 </w:t>
            </w:r>
            <w:proofErr w:type="spellStart"/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Motinagar</w:t>
            </w:r>
            <w:proofErr w:type="spellEnd"/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823D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society,palldi</w:t>
            </w:r>
            <w:proofErr w:type="spellEnd"/>
          </w:p>
        </w:tc>
      </w:tr>
    </w:tbl>
    <w:p w:rsidR="004C2CD6" w:rsidRDefault="004C2CD6">
      <w:bookmarkStart w:id="1" w:name="_GoBack"/>
      <w:bookmarkEnd w:id="1"/>
    </w:p>
    <w:sectPr w:rsidR="004C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076A"/>
    <w:multiLevelType w:val="multilevel"/>
    <w:tmpl w:val="43E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453DA"/>
    <w:multiLevelType w:val="multilevel"/>
    <w:tmpl w:val="320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55AE7"/>
    <w:multiLevelType w:val="multilevel"/>
    <w:tmpl w:val="4D18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05055B"/>
    <w:multiLevelType w:val="multilevel"/>
    <w:tmpl w:val="6B8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304B0"/>
    <w:multiLevelType w:val="multilevel"/>
    <w:tmpl w:val="08CA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C1309A"/>
    <w:multiLevelType w:val="multilevel"/>
    <w:tmpl w:val="A1DE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276C9"/>
    <w:multiLevelType w:val="multilevel"/>
    <w:tmpl w:val="776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7A0E5B"/>
    <w:multiLevelType w:val="multilevel"/>
    <w:tmpl w:val="B46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272A1A"/>
    <w:multiLevelType w:val="multilevel"/>
    <w:tmpl w:val="DB6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FA4157"/>
    <w:multiLevelType w:val="multilevel"/>
    <w:tmpl w:val="F43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2036FD"/>
    <w:multiLevelType w:val="multilevel"/>
    <w:tmpl w:val="9F4A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422A50"/>
    <w:multiLevelType w:val="multilevel"/>
    <w:tmpl w:val="01C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357379"/>
    <w:multiLevelType w:val="multilevel"/>
    <w:tmpl w:val="84E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52094"/>
    <w:multiLevelType w:val="multilevel"/>
    <w:tmpl w:val="2B2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7E21BB"/>
    <w:multiLevelType w:val="multilevel"/>
    <w:tmpl w:val="8AF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71373F"/>
    <w:multiLevelType w:val="multilevel"/>
    <w:tmpl w:val="760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E609AC"/>
    <w:multiLevelType w:val="multilevel"/>
    <w:tmpl w:val="5CB2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052394"/>
    <w:multiLevelType w:val="multilevel"/>
    <w:tmpl w:val="5D84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A4B81"/>
    <w:multiLevelType w:val="multilevel"/>
    <w:tmpl w:val="B55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9229A5"/>
    <w:multiLevelType w:val="multilevel"/>
    <w:tmpl w:val="965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655E0C"/>
    <w:multiLevelType w:val="multilevel"/>
    <w:tmpl w:val="78C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714E1D"/>
    <w:multiLevelType w:val="multilevel"/>
    <w:tmpl w:val="071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9D262E"/>
    <w:multiLevelType w:val="multilevel"/>
    <w:tmpl w:val="FCC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F13B4B"/>
    <w:multiLevelType w:val="multilevel"/>
    <w:tmpl w:val="D9B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32753A"/>
    <w:multiLevelType w:val="multilevel"/>
    <w:tmpl w:val="273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E56C6A"/>
    <w:multiLevelType w:val="multilevel"/>
    <w:tmpl w:val="F78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19"/>
  </w:num>
  <w:num w:numId="8">
    <w:abstractNumId w:val="23"/>
  </w:num>
  <w:num w:numId="9">
    <w:abstractNumId w:val="4"/>
  </w:num>
  <w:num w:numId="10">
    <w:abstractNumId w:val="2"/>
  </w:num>
  <w:num w:numId="11">
    <w:abstractNumId w:val="15"/>
  </w:num>
  <w:num w:numId="12">
    <w:abstractNumId w:val="18"/>
  </w:num>
  <w:num w:numId="13">
    <w:abstractNumId w:val="22"/>
  </w:num>
  <w:num w:numId="14">
    <w:abstractNumId w:val="8"/>
  </w:num>
  <w:num w:numId="15">
    <w:abstractNumId w:val="11"/>
  </w:num>
  <w:num w:numId="16">
    <w:abstractNumId w:val="25"/>
  </w:num>
  <w:num w:numId="17">
    <w:abstractNumId w:val="6"/>
  </w:num>
  <w:num w:numId="18">
    <w:abstractNumId w:val="7"/>
  </w:num>
  <w:num w:numId="19">
    <w:abstractNumId w:val="21"/>
  </w:num>
  <w:num w:numId="20">
    <w:abstractNumId w:val="24"/>
  </w:num>
  <w:num w:numId="21">
    <w:abstractNumId w:val="3"/>
  </w:num>
  <w:num w:numId="22">
    <w:abstractNumId w:val="16"/>
  </w:num>
  <w:num w:numId="23">
    <w:abstractNumId w:val="13"/>
  </w:num>
  <w:num w:numId="24">
    <w:abstractNumId w:val="17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D6"/>
    <w:rsid w:val="004C2CD6"/>
    <w:rsid w:val="007B35EF"/>
    <w:rsid w:val="00C7515D"/>
    <w:rsid w:val="00C94A5E"/>
    <w:rsid w:val="00F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5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5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751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51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51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7515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C7515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51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51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51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515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C7515D"/>
  </w:style>
  <w:style w:type="paragraph" w:styleId="BalloonText">
    <w:name w:val="Balloon Text"/>
    <w:basedOn w:val="Normal"/>
    <w:link w:val="BalloonTextChar"/>
    <w:uiPriority w:val="99"/>
    <w:semiHidden/>
    <w:unhideWhenUsed/>
    <w:rsid w:val="00C7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5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5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751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51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51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7515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C7515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51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51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51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515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C7515D"/>
  </w:style>
  <w:style w:type="paragraph" w:styleId="BalloonText">
    <w:name w:val="Balloon Text"/>
    <w:basedOn w:val="Normal"/>
    <w:link w:val="BalloonTextChar"/>
    <w:uiPriority w:val="99"/>
    <w:semiHidden/>
    <w:unhideWhenUsed/>
    <w:rsid w:val="00C7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172">
          <w:marLeft w:val="202"/>
          <w:marRight w:val="2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294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29324">
          <w:marLeft w:val="202"/>
          <w:marRight w:val="2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339">
          <w:marLeft w:val="172"/>
          <w:marRight w:val="1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24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60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986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008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090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35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60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61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44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89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298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12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85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59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59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417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0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902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60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18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69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27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47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6701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CE0"/>
                    <w:right w:val="none" w:sz="0" w:space="0" w:color="auto"/>
                  </w:divBdr>
                </w:div>
                <w:div w:id="17525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179">
              <w:marLeft w:val="202"/>
              <w:marRight w:val="2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9014">
              <w:marLeft w:val="202"/>
              <w:marRight w:val="2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430">
                      <w:marLeft w:val="0"/>
                      <w:marRight w:val="0"/>
                      <w:marTop w:val="0"/>
                      <w:marBottom w:val="1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B9F6A-2BC3-4F14-9FBD-AAD076A9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obs32</dc:creator>
  <cp:lastModifiedBy>obs32</cp:lastModifiedBy>
  <cp:revision>1</cp:revision>
  <dcterms:created xsi:type="dcterms:W3CDTF">2017-01-31T11:56:00Z</dcterms:created>
  <dcterms:modified xsi:type="dcterms:W3CDTF">2017-01-31T12:43:00Z</dcterms:modified>
</cp:coreProperties>
</file>
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27C3" w14:textId="3CE1230E" w:rsidR="00A92BF5" w:rsidRPr="00386381" w:rsidRDefault="00631AE9" w:rsidP="00D25332">
      <w:pPr>
        <w:spacing w:line="360" w:lineRule="auto"/>
        <w:jc w:val="both"/>
        <w:rPr>
          <w:b/>
          <w:color w:val="000000"/>
          <w:sz w:val="28"/>
          <w:szCs w:val="28"/>
        </w:rPr>
      </w:pPr>
      <w:r w:rsidRPr="00386381">
        <w:rPr>
          <w:b/>
          <w:color w:val="000000"/>
          <w:sz w:val="28"/>
          <w:szCs w:val="28"/>
        </w:rPr>
        <w:t>Yogesh R. Patel</w:t>
      </w:r>
      <w:r w:rsidR="00E6740E">
        <w:rPr>
          <w:b/>
          <w:color w:val="000000"/>
          <w:sz w:val="28"/>
          <w:szCs w:val="28"/>
        </w:rPr>
        <w:t xml:space="preserve"> </w:t>
      </w:r>
      <w:r w:rsidR="000561F5">
        <w:rPr>
          <w:b/>
          <w:color w:val="000000"/>
          <w:sz w:val="28"/>
          <w:szCs w:val="28"/>
        </w:rPr>
        <w:t xml:space="preserve"> </w:t>
      </w:r>
      <w:r w:rsidR="00564DDE">
        <w:rPr>
          <w:b/>
          <w:color w:val="000000"/>
          <w:sz w:val="28"/>
          <w:szCs w:val="28"/>
        </w:rPr>
        <w:t xml:space="preserve"> </w:t>
      </w:r>
      <w:r w:rsidR="00DE131C">
        <w:rPr>
          <w:b/>
          <w:color w:val="000000"/>
          <w:sz w:val="28"/>
          <w:szCs w:val="28"/>
        </w:rPr>
        <w:t xml:space="preserve"> </w:t>
      </w:r>
      <w:r w:rsidR="008266E7">
        <w:rPr>
          <w:b/>
          <w:color w:val="000000"/>
          <w:sz w:val="28"/>
          <w:szCs w:val="28"/>
        </w:rPr>
        <w:t>(</w:t>
      </w:r>
      <w:r w:rsidR="00D246AE">
        <w:rPr>
          <w:b/>
          <w:color w:val="000000"/>
          <w:sz w:val="28"/>
          <w:szCs w:val="28"/>
        </w:rPr>
        <w:t xml:space="preserve">Project Quality </w:t>
      </w:r>
      <w:r w:rsidR="0099185C">
        <w:rPr>
          <w:b/>
          <w:color w:val="000000"/>
          <w:sz w:val="28"/>
          <w:szCs w:val="28"/>
        </w:rPr>
        <w:t>Manager</w:t>
      </w:r>
      <w:r w:rsidR="008266E7">
        <w:rPr>
          <w:b/>
          <w:color w:val="000000"/>
          <w:sz w:val="28"/>
          <w:szCs w:val="28"/>
        </w:rPr>
        <w:t xml:space="preserve">; </w:t>
      </w:r>
      <w:r w:rsidR="005D3923">
        <w:rPr>
          <w:b/>
          <w:color w:val="000000"/>
          <w:sz w:val="28"/>
          <w:szCs w:val="28"/>
        </w:rPr>
        <w:t>CSV</w:t>
      </w:r>
      <w:r w:rsidR="00564DDE">
        <w:rPr>
          <w:b/>
          <w:color w:val="000000"/>
          <w:sz w:val="28"/>
          <w:szCs w:val="28"/>
        </w:rPr>
        <w:t xml:space="preserve"> Consultant – Infosys Ltd</w:t>
      </w:r>
      <w:r w:rsidR="000561F5">
        <w:rPr>
          <w:b/>
          <w:color w:val="000000"/>
          <w:sz w:val="28"/>
          <w:szCs w:val="28"/>
        </w:rPr>
        <w:t>)</w:t>
      </w:r>
    </w:p>
    <w:p w14:paraId="3D6F3224" w14:textId="77777777" w:rsidR="00A92BF5" w:rsidRPr="00386381" w:rsidRDefault="00491487" w:rsidP="00D25332">
      <w:pPr>
        <w:tabs>
          <w:tab w:val="right" w:pos="9540"/>
        </w:tabs>
        <w:spacing w:line="360" w:lineRule="auto"/>
        <w:ind w:right="-7"/>
        <w:jc w:val="both"/>
        <w:rPr>
          <w:b/>
          <w:color w:val="000000"/>
          <w:sz w:val="22"/>
          <w:szCs w:val="22"/>
        </w:rPr>
      </w:pPr>
      <w:r w:rsidRPr="00386381">
        <w:rPr>
          <w:color w:val="000000"/>
          <w:sz w:val="20"/>
          <w:szCs w:val="20"/>
          <w:lang w:val="es-ES_tradnl"/>
        </w:rPr>
        <w:t xml:space="preserve">                                                  </w:t>
      </w:r>
      <w:r w:rsidR="008266E7">
        <w:rPr>
          <w:color w:val="000000"/>
          <w:sz w:val="20"/>
          <w:szCs w:val="20"/>
          <w:lang w:val="es-ES_tradnl"/>
        </w:rPr>
        <w:t xml:space="preserve">   </w:t>
      </w:r>
      <w:r w:rsidR="00A92BF5" w:rsidRPr="00386381">
        <w:rPr>
          <w:b/>
          <w:bCs/>
          <w:color w:val="000000"/>
          <w:sz w:val="22"/>
          <w:szCs w:val="22"/>
          <w:lang w:val="es-ES_tradnl"/>
        </w:rPr>
        <w:t>E-mail:</w:t>
      </w:r>
      <w:r w:rsidR="00237AA4" w:rsidRPr="00386381">
        <w:rPr>
          <w:color w:val="000000"/>
          <w:sz w:val="22"/>
          <w:szCs w:val="22"/>
          <w:lang w:val="es-ES_tradnl"/>
        </w:rPr>
        <w:t xml:space="preserve"> </w:t>
      </w:r>
      <w:r w:rsidR="00386381" w:rsidRPr="00386381">
        <w:rPr>
          <w:color w:val="000000"/>
          <w:sz w:val="22"/>
          <w:szCs w:val="22"/>
          <w:lang w:val="es-ES_tradnl"/>
        </w:rPr>
        <w:t xml:space="preserve">  </w:t>
      </w:r>
      <w:hyperlink r:id="rId8" w:history="1">
        <w:r w:rsidR="00631AE9" w:rsidRPr="00386381">
          <w:rPr>
            <w:rStyle w:val="Hyperlink"/>
            <w:color w:val="000000"/>
            <w:sz w:val="22"/>
            <w:szCs w:val="22"/>
            <w:u w:val="none"/>
            <w:lang w:val="es-ES_tradnl"/>
          </w:rPr>
          <w:t>yogeshjagudan4588@gmail.com</w:t>
        </w:r>
      </w:hyperlink>
      <w:r w:rsidR="00631AE9" w:rsidRPr="00386381">
        <w:rPr>
          <w:color w:val="000000"/>
          <w:sz w:val="22"/>
          <w:szCs w:val="22"/>
          <w:lang w:val="es-ES_tradnl"/>
        </w:rPr>
        <w:t xml:space="preserve">  </w:t>
      </w:r>
      <w:r w:rsidR="00237AA4" w:rsidRPr="00386381">
        <w:rPr>
          <w:color w:val="000000"/>
          <w:sz w:val="22"/>
          <w:szCs w:val="22"/>
          <w:lang w:val="es-ES_tradnl"/>
        </w:rPr>
        <w:t xml:space="preserve">, </w:t>
      </w:r>
      <w:r w:rsidR="00631AE9" w:rsidRPr="00386381">
        <w:rPr>
          <w:color w:val="000000"/>
          <w:sz w:val="22"/>
          <w:szCs w:val="22"/>
          <w:lang w:val="es-ES_tradnl"/>
        </w:rPr>
        <w:t>yogeshpatel4588@gmail</w:t>
      </w:r>
      <w:r w:rsidR="00237AA4" w:rsidRPr="00386381">
        <w:rPr>
          <w:color w:val="000000"/>
          <w:sz w:val="22"/>
          <w:szCs w:val="22"/>
          <w:lang w:val="es-ES_tradnl"/>
        </w:rPr>
        <w:t>.com</w:t>
      </w:r>
    </w:p>
    <w:p w14:paraId="6DE361CC" w14:textId="77777777" w:rsidR="008D679A" w:rsidRPr="00386381" w:rsidRDefault="00631AE9" w:rsidP="00D25332">
      <w:pPr>
        <w:tabs>
          <w:tab w:val="right" w:pos="9540"/>
        </w:tabs>
        <w:spacing w:line="360" w:lineRule="auto"/>
        <w:ind w:right="-7"/>
        <w:jc w:val="both"/>
        <w:rPr>
          <w:color w:val="000000"/>
          <w:sz w:val="22"/>
          <w:szCs w:val="22"/>
          <w:lang w:val="es-ES_tradnl"/>
        </w:rPr>
      </w:pPr>
      <w:r w:rsidRPr="00386381">
        <w:rPr>
          <w:color w:val="000000"/>
          <w:sz w:val="20"/>
          <w:szCs w:val="20"/>
          <w:lang w:val="es-ES_tradnl"/>
        </w:rPr>
        <w:t xml:space="preserve">                                            </w:t>
      </w:r>
      <w:r w:rsidR="00386381">
        <w:rPr>
          <w:color w:val="000000"/>
          <w:sz w:val="20"/>
          <w:szCs w:val="20"/>
          <w:lang w:val="es-ES_tradnl"/>
        </w:rPr>
        <w:t xml:space="preserve">    </w:t>
      </w:r>
      <w:r w:rsidR="008266E7">
        <w:rPr>
          <w:color w:val="000000"/>
          <w:sz w:val="20"/>
          <w:szCs w:val="20"/>
          <w:lang w:val="es-ES_tradnl"/>
        </w:rPr>
        <w:t xml:space="preserve"> </w:t>
      </w:r>
      <w:r w:rsidR="00386381">
        <w:rPr>
          <w:color w:val="000000"/>
          <w:sz w:val="20"/>
          <w:szCs w:val="20"/>
          <w:lang w:val="es-ES_tradnl"/>
        </w:rPr>
        <w:t xml:space="preserve"> </w:t>
      </w:r>
      <w:r w:rsidR="00237AA4" w:rsidRPr="00386381">
        <w:rPr>
          <w:b/>
          <w:bCs/>
          <w:color w:val="000000"/>
          <w:sz w:val="22"/>
          <w:szCs w:val="22"/>
          <w:lang w:val="es-ES_tradnl"/>
        </w:rPr>
        <w:t xml:space="preserve">Mobile </w:t>
      </w:r>
      <w:r w:rsidR="00A92BF5" w:rsidRPr="00386381">
        <w:rPr>
          <w:b/>
          <w:bCs/>
          <w:color w:val="000000"/>
          <w:sz w:val="22"/>
          <w:szCs w:val="22"/>
          <w:lang w:val="es-ES_tradnl"/>
        </w:rPr>
        <w:t>No.</w:t>
      </w:r>
      <w:r w:rsidR="00A92BF5" w:rsidRPr="00386381">
        <w:rPr>
          <w:color w:val="000000"/>
          <w:sz w:val="22"/>
          <w:szCs w:val="22"/>
          <w:lang w:val="es-ES_tradnl"/>
        </w:rPr>
        <w:t xml:space="preserve"> </w:t>
      </w:r>
      <w:r w:rsidR="00386381" w:rsidRPr="00386381">
        <w:rPr>
          <w:color w:val="000000"/>
          <w:sz w:val="22"/>
          <w:szCs w:val="22"/>
          <w:lang w:val="es-ES_tradnl"/>
        </w:rPr>
        <w:t xml:space="preserve">  </w:t>
      </w:r>
      <w:r w:rsidR="00A92BF5" w:rsidRPr="00386381">
        <w:rPr>
          <w:color w:val="000000"/>
          <w:sz w:val="22"/>
          <w:szCs w:val="22"/>
          <w:lang w:val="es-ES_tradnl"/>
        </w:rPr>
        <w:t>+91</w:t>
      </w:r>
      <w:r w:rsidRPr="00386381">
        <w:rPr>
          <w:color w:val="000000"/>
          <w:sz w:val="22"/>
          <w:szCs w:val="22"/>
          <w:lang w:val="es-ES_tradnl"/>
        </w:rPr>
        <w:t>-9904844216</w:t>
      </w:r>
    </w:p>
    <w:p w14:paraId="740B20D8" w14:textId="77777777" w:rsidR="00F9370C" w:rsidRPr="00386381" w:rsidRDefault="00000000" w:rsidP="00D25332">
      <w:pPr>
        <w:spacing w:line="36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w:pict w14:anchorId="0FBE7545">
          <v:line id="_x0000_s2050" style="position:absolute;left:0;text-align:left;z-index:251657728" from="0,.15pt" to="477pt,.15pt" strokeweight="4.5pt">
            <v:stroke linestyle="thinThick"/>
          </v:line>
        </w:pict>
      </w:r>
    </w:p>
    <w:p w14:paraId="69F7FCCC" w14:textId="77777777" w:rsidR="005F27B5" w:rsidRPr="00386381" w:rsidRDefault="00F9370C" w:rsidP="00D25332">
      <w:pPr>
        <w:pStyle w:val="Heading6"/>
        <w:shd w:val="clear" w:color="auto" w:fill="E6E6E6"/>
        <w:spacing w:line="360" w:lineRule="auto"/>
        <w:jc w:val="both"/>
        <w:rPr>
          <w:b/>
          <w:color w:val="000000"/>
          <w:sz w:val="26"/>
          <w:szCs w:val="26"/>
          <w:lang w:val="en-GB"/>
        </w:rPr>
      </w:pPr>
      <w:r w:rsidRPr="00386381">
        <w:rPr>
          <w:b/>
          <w:color w:val="000000"/>
          <w:sz w:val="26"/>
          <w:szCs w:val="26"/>
          <w:lang w:val="en-GB"/>
        </w:rPr>
        <w:t>Career Objective</w:t>
      </w:r>
      <w:r w:rsidR="001C3DB3" w:rsidRPr="00386381">
        <w:rPr>
          <w:b/>
          <w:color w:val="000000"/>
          <w:sz w:val="26"/>
          <w:szCs w:val="26"/>
        </w:rPr>
        <w:t xml:space="preserve"> :</w:t>
      </w:r>
    </w:p>
    <w:p w14:paraId="1345C3DB" w14:textId="0B49C949" w:rsidR="00564DDE" w:rsidRPr="00386381" w:rsidRDefault="00F95E6A" w:rsidP="00D253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>To utilize my knowledge and skills towards a challenging career in a growth oriented and leading edge organization that recognizes and values individual contribution and will provide opportunity for continuing growth and advancement.</w:t>
      </w:r>
      <w:r w:rsidR="009977AC">
        <w:rPr>
          <w:color w:val="000000"/>
          <w:sz w:val="22"/>
          <w:szCs w:val="22"/>
        </w:rPr>
        <w:t xml:space="preserve">  </w:t>
      </w:r>
    </w:p>
    <w:p w14:paraId="3A09E665" w14:textId="7A747567" w:rsidR="00237AA4" w:rsidRPr="00386381" w:rsidRDefault="00237AA4" w:rsidP="00D25332">
      <w:pPr>
        <w:pStyle w:val="Heading6"/>
        <w:keepNext w:val="0"/>
        <w:shd w:val="clear" w:color="auto" w:fill="E6E6E6"/>
        <w:spacing w:before="140" w:line="360" w:lineRule="auto"/>
        <w:jc w:val="both"/>
        <w:rPr>
          <w:b/>
          <w:bCs/>
          <w:color w:val="000000"/>
          <w:sz w:val="26"/>
          <w:szCs w:val="26"/>
        </w:rPr>
      </w:pPr>
      <w:r w:rsidRPr="00386381">
        <w:rPr>
          <w:b/>
          <w:color w:val="000000"/>
          <w:sz w:val="26"/>
          <w:szCs w:val="26"/>
          <w:lang w:val="en-GB"/>
        </w:rPr>
        <w:t>Professional Summary</w:t>
      </w:r>
      <w:r w:rsidR="001C3DB3" w:rsidRPr="00386381">
        <w:rPr>
          <w:b/>
          <w:color w:val="000000"/>
          <w:sz w:val="26"/>
          <w:szCs w:val="26"/>
          <w:lang w:val="en-GB"/>
        </w:rPr>
        <w:t xml:space="preserve"> :</w:t>
      </w:r>
      <w:r w:rsidR="009977AC">
        <w:rPr>
          <w:b/>
          <w:color w:val="000000"/>
          <w:sz w:val="26"/>
          <w:szCs w:val="26"/>
          <w:lang w:val="en-GB"/>
        </w:rPr>
        <w:t xml:space="preserve"> </w:t>
      </w:r>
      <w:r w:rsidR="009977AC" w:rsidRPr="00875A42">
        <w:rPr>
          <w:b/>
          <w:color w:val="000000"/>
          <w:sz w:val="22"/>
          <w:szCs w:val="22"/>
          <w:lang w:val="en-GB"/>
        </w:rPr>
        <w:t>{</w:t>
      </w:r>
      <w:r w:rsidR="005D3923">
        <w:rPr>
          <w:b/>
          <w:color w:val="000000"/>
          <w:sz w:val="22"/>
          <w:szCs w:val="22"/>
          <w:lang w:val="en-GB"/>
        </w:rPr>
        <w:t xml:space="preserve"> </w:t>
      </w:r>
      <w:r w:rsidR="000A32CE">
        <w:rPr>
          <w:b/>
          <w:color w:val="000000"/>
          <w:sz w:val="22"/>
          <w:szCs w:val="22"/>
          <w:lang w:val="en-GB"/>
        </w:rPr>
        <w:t>CSV_</w:t>
      </w:r>
      <w:r w:rsidR="00D246AE">
        <w:rPr>
          <w:b/>
          <w:color w:val="000000"/>
          <w:sz w:val="22"/>
          <w:szCs w:val="22"/>
          <w:lang w:val="en-GB"/>
        </w:rPr>
        <w:t>10</w:t>
      </w:r>
      <w:r w:rsidR="000A32CE">
        <w:rPr>
          <w:b/>
          <w:color w:val="000000"/>
          <w:sz w:val="22"/>
          <w:szCs w:val="22"/>
          <w:lang w:val="en-GB"/>
        </w:rPr>
        <w:t>.0</w:t>
      </w:r>
      <w:r w:rsidR="009977AC" w:rsidRPr="00875A42">
        <w:rPr>
          <w:b/>
          <w:color w:val="000000"/>
          <w:sz w:val="22"/>
          <w:szCs w:val="22"/>
          <w:lang w:val="en-GB"/>
        </w:rPr>
        <w:t xml:space="preserve"> </w:t>
      </w:r>
      <w:proofErr w:type="spellStart"/>
      <w:r w:rsidR="009977AC" w:rsidRPr="00875A42">
        <w:rPr>
          <w:b/>
          <w:color w:val="000000"/>
          <w:sz w:val="22"/>
          <w:szCs w:val="22"/>
          <w:lang w:val="en-GB"/>
        </w:rPr>
        <w:t>Yr</w:t>
      </w:r>
      <w:proofErr w:type="spellEnd"/>
      <w:r w:rsidR="009977AC" w:rsidRPr="00875A42">
        <w:rPr>
          <w:b/>
          <w:color w:val="000000"/>
          <w:sz w:val="22"/>
          <w:szCs w:val="22"/>
          <w:lang w:val="en-GB"/>
        </w:rPr>
        <w:t xml:space="preserve">  +</w:t>
      </w:r>
      <w:r w:rsidR="005D3923" w:rsidRPr="005D3923">
        <w:rPr>
          <w:b/>
          <w:color w:val="000000"/>
          <w:sz w:val="22"/>
          <w:szCs w:val="22"/>
          <w:lang w:val="en-GB"/>
        </w:rPr>
        <w:t xml:space="preserve"> </w:t>
      </w:r>
      <w:r w:rsidR="005D3923" w:rsidRPr="00875A42">
        <w:rPr>
          <w:b/>
          <w:color w:val="000000"/>
          <w:sz w:val="22"/>
          <w:szCs w:val="22"/>
          <w:lang w:val="en-GB"/>
        </w:rPr>
        <w:t>QMS</w:t>
      </w:r>
      <w:r w:rsidR="005D3923">
        <w:rPr>
          <w:b/>
          <w:color w:val="000000"/>
          <w:sz w:val="22"/>
          <w:szCs w:val="22"/>
          <w:lang w:val="en-GB"/>
        </w:rPr>
        <w:t xml:space="preserve"> </w:t>
      </w:r>
      <w:r w:rsidR="000A32CE">
        <w:rPr>
          <w:b/>
          <w:color w:val="000000"/>
          <w:sz w:val="22"/>
          <w:szCs w:val="22"/>
          <w:lang w:val="en-GB"/>
        </w:rPr>
        <w:t>_</w:t>
      </w:r>
      <w:r w:rsidR="00D246AE">
        <w:rPr>
          <w:b/>
          <w:color w:val="000000"/>
          <w:sz w:val="22"/>
          <w:szCs w:val="22"/>
          <w:lang w:val="en-GB"/>
        </w:rPr>
        <w:t>3.5</w:t>
      </w:r>
      <w:r w:rsidR="000A32CE">
        <w:rPr>
          <w:b/>
          <w:color w:val="000000"/>
          <w:sz w:val="22"/>
          <w:szCs w:val="22"/>
          <w:lang w:val="en-GB"/>
        </w:rPr>
        <w:t xml:space="preserve"> </w:t>
      </w:r>
      <w:proofErr w:type="spellStart"/>
      <w:r w:rsidR="005D3923">
        <w:rPr>
          <w:b/>
          <w:color w:val="000000"/>
          <w:sz w:val="22"/>
          <w:szCs w:val="22"/>
          <w:lang w:val="en-GB"/>
        </w:rPr>
        <w:t>Yr</w:t>
      </w:r>
      <w:proofErr w:type="spellEnd"/>
      <w:r w:rsidR="005D3923" w:rsidRPr="00875A42">
        <w:rPr>
          <w:b/>
          <w:color w:val="000000"/>
          <w:sz w:val="22"/>
          <w:szCs w:val="22"/>
          <w:lang w:val="en-GB"/>
        </w:rPr>
        <w:t xml:space="preserve"> </w:t>
      </w:r>
      <w:r w:rsidR="009977AC" w:rsidRPr="00875A42">
        <w:rPr>
          <w:b/>
          <w:color w:val="000000"/>
          <w:sz w:val="22"/>
          <w:szCs w:val="22"/>
          <w:lang w:val="en-GB"/>
        </w:rPr>
        <w:t>}</w:t>
      </w:r>
    </w:p>
    <w:p w14:paraId="31552B3C" w14:textId="77777777" w:rsidR="00D246AE" w:rsidRPr="00D246AE" w:rsidRDefault="00E16BF1" w:rsidP="009977AC">
      <w:pPr>
        <w:numPr>
          <w:ilvl w:val="0"/>
          <w:numId w:val="24"/>
        </w:numPr>
        <w:spacing w:line="360" w:lineRule="auto"/>
        <w:jc w:val="both"/>
        <w:rPr>
          <w:b/>
          <w:bCs/>
          <w:i/>
          <w:iCs/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>A com</w:t>
      </w:r>
      <w:r w:rsidR="00AC306C" w:rsidRPr="00386381">
        <w:rPr>
          <w:color w:val="000000"/>
          <w:sz w:val="22"/>
          <w:szCs w:val="22"/>
        </w:rPr>
        <w:t xml:space="preserve">petent professional with about </w:t>
      </w:r>
      <w:r w:rsidR="00B82445">
        <w:rPr>
          <w:b/>
          <w:bCs/>
          <w:i/>
          <w:iCs/>
          <w:color w:val="000000"/>
          <w:sz w:val="22"/>
          <w:szCs w:val="22"/>
        </w:rPr>
        <w:t>1</w:t>
      </w:r>
      <w:r w:rsidR="00D246AE">
        <w:rPr>
          <w:b/>
          <w:bCs/>
          <w:i/>
          <w:iCs/>
          <w:color w:val="000000"/>
          <w:sz w:val="22"/>
          <w:szCs w:val="22"/>
        </w:rPr>
        <w:t>3</w:t>
      </w:r>
      <w:r w:rsidR="005D3923">
        <w:rPr>
          <w:b/>
          <w:bCs/>
          <w:i/>
          <w:iCs/>
          <w:color w:val="000000"/>
          <w:sz w:val="22"/>
          <w:szCs w:val="22"/>
        </w:rPr>
        <w:t>.</w:t>
      </w:r>
      <w:r w:rsidR="000A32CE">
        <w:rPr>
          <w:b/>
          <w:bCs/>
          <w:i/>
          <w:iCs/>
          <w:color w:val="000000"/>
          <w:sz w:val="22"/>
          <w:szCs w:val="22"/>
        </w:rPr>
        <w:t>5</w:t>
      </w:r>
      <w:r w:rsidRPr="00386381">
        <w:rPr>
          <w:b/>
          <w:bCs/>
          <w:i/>
          <w:iCs/>
          <w:color w:val="000000"/>
          <w:sz w:val="22"/>
          <w:szCs w:val="22"/>
        </w:rPr>
        <w:t xml:space="preserve"> years</w:t>
      </w:r>
      <w:r w:rsidRPr="00386381">
        <w:rPr>
          <w:color w:val="000000"/>
          <w:sz w:val="22"/>
          <w:szCs w:val="22"/>
        </w:rPr>
        <w:t xml:space="preserve"> of experience in </w:t>
      </w:r>
      <w:r w:rsidR="00D246AE" w:rsidRPr="00D246AE">
        <w:rPr>
          <w:b/>
          <w:bCs/>
          <w:i/>
          <w:iCs/>
          <w:color w:val="000000"/>
          <w:sz w:val="22"/>
          <w:szCs w:val="22"/>
        </w:rPr>
        <w:t xml:space="preserve">Computer System Validation , </w:t>
      </w:r>
      <w:proofErr w:type="spellStart"/>
      <w:r w:rsidR="00D246AE" w:rsidRPr="00D246AE">
        <w:rPr>
          <w:b/>
          <w:bCs/>
          <w:i/>
          <w:iCs/>
          <w:color w:val="000000"/>
          <w:sz w:val="22"/>
          <w:szCs w:val="22"/>
        </w:rPr>
        <w:t>GxP</w:t>
      </w:r>
      <w:proofErr w:type="spellEnd"/>
      <w:r w:rsidR="00D246AE" w:rsidRPr="00D246AE">
        <w:rPr>
          <w:b/>
          <w:bCs/>
          <w:i/>
          <w:iCs/>
          <w:color w:val="000000"/>
          <w:sz w:val="22"/>
          <w:szCs w:val="22"/>
        </w:rPr>
        <w:t xml:space="preserve"> Validation  &amp; </w:t>
      </w:r>
      <w:r w:rsidRPr="00386381">
        <w:rPr>
          <w:b/>
          <w:bCs/>
          <w:i/>
          <w:iCs/>
          <w:color w:val="000000"/>
          <w:sz w:val="22"/>
          <w:szCs w:val="22"/>
        </w:rPr>
        <w:t>Quality Assurance</w:t>
      </w:r>
      <w:r w:rsidRPr="00386381">
        <w:rPr>
          <w:color w:val="000000"/>
          <w:sz w:val="22"/>
          <w:szCs w:val="22"/>
        </w:rPr>
        <w:t xml:space="preserve"> in the </w:t>
      </w:r>
      <w:r w:rsidR="00D246AE">
        <w:rPr>
          <w:color w:val="000000"/>
          <w:sz w:val="22"/>
          <w:szCs w:val="22"/>
        </w:rPr>
        <w:t xml:space="preserve">IT Industry &amp; </w:t>
      </w:r>
      <w:r w:rsidRPr="00386381">
        <w:rPr>
          <w:color w:val="000000"/>
          <w:sz w:val="22"/>
          <w:szCs w:val="22"/>
        </w:rPr>
        <w:t xml:space="preserve">Pharmaceutical Industry. </w:t>
      </w:r>
    </w:p>
    <w:p w14:paraId="28D893AC" w14:textId="68020415" w:rsidR="007F2049" w:rsidRPr="00386381" w:rsidRDefault="00E16BF1" w:rsidP="009977AC">
      <w:pPr>
        <w:numPr>
          <w:ilvl w:val="0"/>
          <w:numId w:val="24"/>
        </w:numPr>
        <w:spacing w:line="360" w:lineRule="auto"/>
        <w:jc w:val="both"/>
        <w:rPr>
          <w:b/>
          <w:bCs/>
          <w:i/>
          <w:iCs/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 xml:space="preserve">Presently working with </w:t>
      </w:r>
      <w:r w:rsidR="00D246AE" w:rsidRPr="00D246AE">
        <w:rPr>
          <w:b/>
          <w:bCs/>
          <w:color w:val="000000"/>
          <w:sz w:val="22"/>
          <w:szCs w:val="22"/>
        </w:rPr>
        <w:t>Infosys</w:t>
      </w:r>
      <w:r w:rsidR="004A29E4" w:rsidRPr="00D246AE">
        <w:rPr>
          <w:b/>
          <w:bCs/>
          <w:color w:val="000000"/>
          <w:sz w:val="22"/>
          <w:szCs w:val="22"/>
        </w:rPr>
        <w:t xml:space="preserve"> Limited</w:t>
      </w:r>
      <w:r w:rsidRPr="00386381">
        <w:rPr>
          <w:color w:val="000000"/>
          <w:sz w:val="22"/>
          <w:szCs w:val="22"/>
        </w:rPr>
        <w:t xml:space="preserve">, </w:t>
      </w:r>
      <w:r w:rsidR="00D246AE">
        <w:rPr>
          <w:color w:val="000000"/>
          <w:sz w:val="22"/>
          <w:szCs w:val="22"/>
        </w:rPr>
        <w:t>Pune</w:t>
      </w:r>
      <w:r w:rsidR="00ED1F10">
        <w:rPr>
          <w:color w:val="000000"/>
          <w:sz w:val="22"/>
          <w:szCs w:val="22"/>
        </w:rPr>
        <w:t xml:space="preserve">, </w:t>
      </w:r>
      <w:r w:rsidRPr="00386381">
        <w:rPr>
          <w:color w:val="000000"/>
          <w:sz w:val="22"/>
          <w:szCs w:val="22"/>
        </w:rPr>
        <w:t>(</w:t>
      </w:r>
      <w:r w:rsidR="00D246AE">
        <w:rPr>
          <w:color w:val="000000"/>
          <w:sz w:val="22"/>
          <w:szCs w:val="22"/>
        </w:rPr>
        <w:t>Maharashtra</w:t>
      </w:r>
      <w:r w:rsidRPr="00386381">
        <w:rPr>
          <w:color w:val="000000"/>
          <w:sz w:val="22"/>
          <w:szCs w:val="22"/>
        </w:rPr>
        <w:t xml:space="preserve">) as </w:t>
      </w:r>
      <w:r w:rsidR="00D246AE" w:rsidRPr="00D246AE">
        <w:rPr>
          <w:b/>
          <w:bCs/>
          <w:i/>
          <w:iCs/>
          <w:color w:val="000000"/>
          <w:sz w:val="22"/>
          <w:szCs w:val="22"/>
        </w:rPr>
        <w:t xml:space="preserve">Project Quality </w:t>
      </w:r>
      <w:r w:rsidR="0099185C">
        <w:rPr>
          <w:b/>
          <w:bCs/>
          <w:i/>
          <w:iCs/>
          <w:color w:val="000000"/>
          <w:sz w:val="22"/>
          <w:szCs w:val="22"/>
        </w:rPr>
        <w:t>Manager</w:t>
      </w:r>
      <w:r w:rsidR="004A29E4" w:rsidRPr="00386381">
        <w:rPr>
          <w:b/>
          <w:bCs/>
          <w:i/>
          <w:iCs/>
          <w:color w:val="000000"/>
          <w:sz w:val="22"/>
          <w:szCs w:val="22"/>
        </w:rPr>
        <w:t xml:space="preserve">, </w:t>
      </w:r>
      <w:r w:rsidR="00D246AE">
        <w:rPr>
          <w:b/>
          <w:bCs/>
          <w:i/>
          <w:iCs/>
          <w:color w:val="000000"/>
          <w:sz w:val="22"/>
          <w:szCs w:val="22"/>
        </w:rPr>
        <w:t xml:space="preserve">Consultant </w:t>
      </w:r>
      <w:r w:rsidR="0099185C">
        <w:rPr>
          <w:b/>
          <w:bCs/>
          <w:i/>
          <w:iCs/>
          <w:color w:val="000000"/>
          <w:sz w:val="22"/>
          <w:szCs w:val="22"/>
        </w:rPr>
        <w:t>-</w:t>
      </w:r>
      <w:r w:rsidR="00DE5983">
        <w:rPr>
          <w:b/>
          <w:bCs/>
          <w:i/>
          <w:iCs/>
          <w:color w:val="000000"/>
          <w:sz w:val="22"/>
          <w:szCs w:val="22"/>
        </w:rPr>
        <w:t>CSV</w:t>
      </w:r>
      <w:r w:rsidR="00564DDE">
        <w:rPr>
          <w:b/>
          <w:bCs/>
          <w:i/>
          <w:iCs/>
          <w:color w:val="000000"/>
          <w:sz w:val="22"/>
          <w:szCs w:val="22"/>
        </w:rPr>
        <w:t xml:space="preserve"> </w:t>
      </w:r>
      <w:r w:rsidR="00564DDE" w:rsidRPr="00564DDE">
        <w:rPr>
          <w:color w:val="000000"/>
          <w:sz w:val="22"/>
          <w:szCs w:val="22"/>
        </w:rPr>
        <w:t xml:space="preserve">providing services for </w:t>
      </w:r>
      <w:r w:rsidR="00564DDE" w:rsidRPr="00564DDE">
        <w:rPr>
          <w:b/>
          <w:bCs/>
          <w:color w:val="000000"/>
          <w:sz w:val="22"/>
          <w:szCs w:val="22"/>
        </w:rPr>
        <w:t>Novartis NBS ISRM Group</w:t>
      </w:r>
      <w:r w:rsidR="009977AC" w:rsidRPr="009977AC">
        <w:rPr>
          <w:color w:val="000000"/>
          <w:sz w:val="22"/>
          <w:szCs w:val="22"/>
        </w:rPr>
        <w:t>.</w:t>
      </w:r>
    </w:p>
    <w:p w14:paraId="5C3DB500" w14:textId="3CC06BF8" w:rsidR="00564DDE" w:rsidRPr="00564DDE" w:rsidRDefault="008D617D" w:rsidP="00564DDE">
      <w:pPr>
        <w:numPr>
          <w:ilvl w:val="0"/>
          <w:numId w:val="24"/>
        </w:num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 xml:space="preserve">Having audit exposure of regulatory agency i.e. USFDA, MHRA, TGA, WHO, </w:t>
      </w:r>
      <w:r w:rsidR="008E3D9E" w:rsidRPr="00386381">
        <w:rPr>
          <w:color w:val="000000"/>
          <w:sz w:val="22"/>
          <w:szCs w:val="22"/>
        </w:rPr>
        <w:t xml:space="preserve">UKRAINE, </w:t>
      </w:r>
      <w:r w:rsidR="00F055B3" w:rsidRPr="00386381">
        <w:rPr>
          <w:color w:val="000000"/>
          <w:sz w:val="22"/>
          <w:szCs w:val="22"/>
        </w:rPr>
        <w:t>etc.</w:t>
      </w:r>
    </w:p>
    <w:p w14:paraId="6F1868FE" w14:textId="77777777" w:rsidR="00F9370C" w:rsidRPr="00386381" w:rsidRDefault="00032953" w:rsidP="00D25332">
      <w:pPr>
        <w:pStyle w:val="Heading6"/>
        <w:keepNext w:val="0"/>
        <w:shd w:val="clear" w:color="auto" w:fill="E6E6E6"/>
        <w:spacing w:line="360" w:lineRule="auto"/>
        <w:jc w:val="both"/>
        <w:rPr>
          <w:b/>
          <w:bCs/>
          <w:color w:val="000000"/>
          <w:sz w:val="26"/>
          <w:szCs w:val="26"/>
        </w:rPr>
      </w:pPr>
      <w:r w:rsidRPr="00386381">
        <w:rPr>
          <w:b/>
          <w:color w:val="000000"/>
          <w:sz w:val="26"/>
          <w:szCs w:val="26"/>
          <w:lang w:val="en-GB"/>
        </w:rPr>
        <w:t>Qualification:</w:t>
      </w:r>
    </w:p>
    <w:p w14:paraId="1680C2C0" w14:textId="77777777" w:rsidR="00170021" w:rsidRPr="00386381" w:rsidRDefault="00170021" w:rsidP="00D25332">
      <w:pPr>
        <w:spacing w:before="140" w:line="360" w:lineRule="auto"/>
        <w:ind w:left="360"/>
        <w:jc w:val="both"/>
        <w:rPr>
          <w:color w:val="000000"/>
          <w:sz w:val="2"/>
          <w:szCs w:val="22"/>
        </w:rPr>
      </w:pPr>
    </w:p>
    <w:p w14:paraId="55A2BC0E" w14:textId="4972E85F" w:rsidR="00564DDE" w:rsidRPr="00564DDE" w:rsidRDefault="00E16BF1" w:rsidP="00564DDE">
      <w:pPr>
        <w:numPr>
          <w:ilvl w:val="0"/>
          <w:numId w:val="24"/>
        </w:num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>Successfully completed M. Pharm with first class from Annamalai University (TN) and B. Pharm with first class from North  Gujarat University (NGU).</w:t>
      </w:r>
    </w:p>
    <w:p w14:paraId="174B81C3" w14:textId="77777777" w:rsidR="000A32CE" w:rsidRPr="00386381" w:rsidRDefault="000A32CE" w:rsidP="000A32CE">
      <w:pPr>
        <w:pStyle w:val="Heading6"/>
        <w:keepNext w:val="0"/>
        <w:shd w:val="clear" w:color="auto" w:fill="E6E6E6"/>
        <w:spacing w:before="200" w:line="360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lang w:val="en-GB"/>
        </w:rPr>
        <w:t xml:space="preserve">Education Qualification </w:t>
      </w:r>
      <w:r w:rsidRPr="00386381">
        <w:rPr>
          <w:b/>
          <w:color w:val="000000"/>
          <w:sz w:val="26"/>
          <w:szCs w:val="26"/>
          <w:lang w:val="en-GB"/>
        </w:rPr>
        <w:t>:</w:t>
      </w:r>
    </w:p>
    <w:p w14:paraId="46BDD860" w14:textId="77777777" w:rsidR="000A32CE" w:rsidRPr="00386381" w:rsidRDefault="000A32CE" w:rsidP="000A32CE">
      <w:pPr>
        <w:spacing w:line="360" w:lineRule="auto"/>
        <w:jc w:val="both"/>
        <w:rPr>
          <w:color w:val="000000"/>
          <w:sz w:val="10"/>
        </w:rPr>
      </w:pPr>
    </w:p>
    <w:p w14:paraId="7C22C01A" w14:textId="77777777" w:rsidR="000A32CE" w:rsidRPr="00386381" w:rsidRDefault="000A32CE" w:rsidP="000A32CE">
      <w:pPr>
        <w:spacing w:line="360" w:lineRule="auto"/>
        <w:jc w:val="both"/>
        <w:rPr>
          <w:color w:val="000000"/>
          <w:sz w:val="2"/>
        </w:rPr>
      </w:pPr>
    </w:p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261"/>
        <w:gridCol w:w="2216"/>
        <w:gridCol w:w="1899"/>
      </w:tblGrid>
      <w:tr w:rsidR="008568FF" w:rsidRPr="00537822" w14:paraId="14E6009C" w14:textId="77777777" w:rsidTr="00564DDE">
        <w:trPr>
          <w:trHeight w:val="395"/>
        </w:trPr>
        <w:tc>
          <w:tcPr>
            <w:tcW w:w="2376" w:type="dxa"/>
          </w:tcPr>
          <w:p w14:paraId="5C308E7E" w14:textId="77777777" w:rsidR="008568FF" w:rsidRPr="00537822" w:rsidRDefault="008568FF" w:rsidP="008568FF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  <w:lang w:bidi="en-US"/>
              </w:rPr>
            </w:pPr>
            <w:r>
              <w:rPr>
                <w:b/>
                <w:color w:val="000000"/>
                <w:sz w:val="22"/>
                <w:szCs w:val="22"/>
                <w:lang w:val="en-IN" w:eastAsia="en-IN" w:bidi="en-US"/>
              </w:rPr>
              <w:t>Degree/ Subject</w:t>
            </w:r>
          </w:p>
        </w:tc>
        <w:tc>
          <w:tcPr>
            <w:tcW w:w="3261" w:type="dxa"/>
          </w:tcPr>
          <w:p w14:paraId="4DD76B16" w14:textId="77777777" w:rsidR="008568FF" w:rsidRPr="00537822" w:rsidRDefault="008568FF" w:rsidP="008568FF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  <w:lang w:bidi="en-US"/>
              </w:rPr>
            </w:pPr>
            <w:r>
              <w:rPr>
                <w:b/>
                <w:color w:val="000000"/>
                <w:sz w:val="22"/>
                <w:szCs w:val="22"/>
                <w:lang w:val="en-IN" w:eastAsia="en-IN" w:bidi="en-US"/>
              </w:rPr>
              <w:t xml:space="preserve">Name of the University </w:t>
            </w:r>
          </w:p>
        </w:tc>
        <w:tc>
          <w:tcPr>
            <w:tcW w:w="2216" w:type="dxa"/>
          </w:tcPr>
          <w:p w14:paraId="5C3419BC" w14:textId="77777777" w:rsidR="008568FF" w:rsidRPr="008568FF" w:rsidRDefault="008568FF" w:rsidP="008568FF">
            <w:pPr>
              <w:rPr>
                <w:sz w:val="22"/>
                <w:szCs w:val="22"/>
                <w:lang w:val="en-IN" w:eastAsia="en-IN" w:bidi="en-US"/>
              </w:rPr>
            </w:pPr>
            <w:r w:rsidRPr="00537822">
              <w:rPr>
                <w:b/>
                <w:color w:val="000000"/>
                <w:sz w:val="22"/>
                <w:szCs w:val="22"/>
                <w:lang w:val="en-IN" w:eastAsia="en-IN" w:bidi="en-US"/>
              </w:rPr>
              <w:t>Year</w:t>
            </w:r>
            <w:r>
              <w:rPr>
                <w:b/>
                <w:color w:val="000000"/>
                <w:sz w:val="22"/>
                <w:szCs w:val="22"/>
                <w:lang w:val="en-IN" w:eastAsia="en-IN" w:bidi="en-US"/>
              </w:rPr>
              <w:t xml:space="preserve"> of Passing</w:t>
            </w:r>
          </w:p>
        </w:tc>
        <w:tc>
          <w:tcPr>
            <w:tcW w:w="1899" w:type="dxa"/>
          </w:tcPr>
          <w:p w14:paraId="55CC2CF8" w14:textId="77777777" w:rsidR="008568FF" w:rsidRPr="008568FF" w:rsidRDefault="008568FF" w:rsidP="008568FF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b/>
                <w:color w:val="000000"/>
                <w:sz w:val="22"/>
                <w:szCs w:val="22"/>
                <w:lang w:val="en-IN" w:eastAsia="en-IN" w:bidi="en-US"/>
              </w:rPr>
            </w:pPr>
            <w:r w:rsidRPr="008568FF">
              <w:rPr>
                <w:b/>
                <w:color w:val="000000"/>
                <w:sz w:val="22"/>
                <w:szCs w:val="22"/>
                <w:lang w:val="en-IN" w:eastAsia="en-IN" w:bidi="en-US"/>
              </w:rPr>
              <w:t>Class /</w:t>
            </w:r>
            <w:r>
              <w:rPr>
                <w:b/>
                <w:color w:val="000000"/>
                <w:sz w:val="22"/>
                <w:szCs w:val="22"/>
                <w:lang w:val="en-IN" w:eastAsia="en-IN" w:bidi="en-US"/>
              </w:rPr>
              <w:t xml:space="preserve"> </w:t>
            </w:r>
            <w:r w:rsidRPr="008568FF">
              <w:rPr>
                <w:b/>
                <w:color w:val="000000"/>
                <w:sz w:val="22"/>
                <w:szCs w:val="22"/>
                <w:lang w:val="en-IN" w:eastAsia="en-IN" w:bidi="en-US"/>
              </w:rPr>
              <w:t>Grade</w:t>
            </w:r>
          </w:p>
        </w:tc>
      </w:tr>
      <w:tr w:rsidR="008568FF" w:rsidRPr="00537822" w14:paraId="5520F7F9" w14:textId="77777777" w:rsidTr="008568FF">
        <w:trPr>
          <w:trHeight w:val="212"/>
        </w:trPr>
        <w:tc>
          <w:tcPr>
            <w:tcW w:w="2376" w:type="dxa"/>
          </w:tcPr>
          <w:p w14:paraId="0B28AB8C" w14:textId="148CB3A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M.Pharm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(Q.A)</w:t>
            </w:r>
          </w:p>
        </w:tc>
        <w:tc>
          <w:tcPr>
            <w:tcW w:w="3261" w:type="dxa"/>
          </w:tcPr>
          <w:p w14:paraId="3249C518" w14:textId="77777777" w:rsidR="008568FF" w:rsidRPr="00142DA4" w:rsidRDefault="008568FF" w:rsidP="00F167EC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Annamalai University, TN</w:t>
            </w:r>
          </w:p>
        </w:tc>
        <w:tc>
          <w:tcPr>
            <w:tcW w:w="2216" w:type="dxa"/>
          </w:tcPr>
          <w:p w14:paraId="531AFC24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06/2009</w:t>
            </w:r>
            <w:r w:rsidR="00F167EC">
              <w:rPr>
                <w:color w:val="000000"/>
                <w:sz w:val="22"/>
                <w:szCs w:val="22"/>
              </w:rPr>
              <w:t xml:space="preserve"> To 05</w:t>
            </w:r>
            <w:r>
              <w:rPr>
                <w:color w:val="000000"/>
                <w:sz w:val="22"/>
                <w:szCs w:val="22"/>
              </w:rPr>
              <w:t>/2011</w:t>
            </w:r>
          </w:p>
        </w:tc>
        <w:tc>
          <w:tcPr>
            <w:tcW w:w="1899" w:type="dxa"/>
          </w:tcPr>
          <w:p w14:paraId="4D47C36D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71%</w:t>
            </w:r>
          </w:p>
        </w:tc>
      </w:tr>
      <w:tr w:rsidR="008568FF" w:rsidRPr="00537822" w14:paraId="28B0B9C0" w14:textId="77777777" w:rsidTr="008568FF">
        <w:trPr>
          <w:trHeight w:val="208"/>
        </w:trPr>
        <w:tc>
          <w:tcPr>
            <w:tcW w:w="2376" w:type="dxa"/>
          </w:tcPr>
          <w:p w14:paraId="6CD60151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 Pharm</w:t>
            </w:r>
          </w:p>
        </w:tc>
        <w:tc>
          <w:tcPr>
            <w:tcW w:w="3261" w:type="dxa"/>
          </w:tcPr>
          <w:p w14:paraId="68FD75E9" w14:textId="77777777" w:rsidR="008568FF" w:rsidRPr="00142DA4" w:rsidRDefault="00F167EC" w:rsidP="00F167EC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North Gujarat University, Patan</w:t>
            </w:r>
          </w:p>
        </w:tc>
        <w:tc>
          <w:tcPr>
            <w:tcW w:w="2216" w:type="dxa"/>
          </w:tcPr>
          <w:p w14:paraId="5EA164A7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07/2005</w:t>
            </w:r>
            <w:r w:rsidR="00F167EC">
              <w:rPr>
                <w:color w:val="000000"/>
                <w:sz w:val="22"/>
                <w:szCs w:val="22"/>
              </w:rPr>
              <w:t xml:space="preserve"> To 05</w:t>
            </w:r>
            <w:r>
              <w:rPr>
                <w:color w:val="000000"/>
                <w:sz w:val="22"/>
                <w:szCs w:val="22"/>
              </w:rPr>
              <w:t>/2009</w:t>
            </w:r>
          </w:p>
        </w:tc>
        <w:tc>
          <w:tcPr>
            <w:tcW w:w="1899" w:type="dxa"/>
          </w:tcPr>
          <w:p w14:paraId="709F41EB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67%</w:t>
            </w:r>
          </w:p>
        </w:tc>
      </w:tr>
      <w:tr w:rsidR="008568FF" w:rsidRPr="00537822" w14:paraId="7BB5FBF4" w14:textId="77777777" w:rsidTr="008568FF">
        <w:trPr>
          <w:trHeight w:val="208"/>
        </w:trPr>
        <w:tc>
          <w:tcPr>
            <w:tcW w:w="2376" w:type="dxa"/>
          </w:tcPr>
          <w:p w14:paraId="1ED2CB73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3261" w:type="dxa"/>
          </w:tcPr>
          <w:p w14:paraId="17D3C64F" w14:textId="77777777" w:rsidR="008568FF" w:rsidRPr="00142DA4" w:rsidRDefault="00F167EC" w:rsidP="00F167EC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G.S.H.S.E.B , Gandhi Nagar</w:t>
            </w:r>
          </w:p>
        </w:tc>
        <w:tc>
          <w:tcPr>
            <w:tcW w:w="2216" w:type="dxa"/>
          </w:tcPr>
          <w:p w14:paraId="326B7BC6" w14:textId="77777777" w:rsidR="008568FF" w:rsidRPr="00142DA4" w:rsidRDefault="00F167EC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06/2003 To 05/2005</w:t>
            </w:r>
          </w:p>
        </w:tc>
        <w:tc>
          <w:tcPr>
            <w:tcW w:w="1899" w:type="dxa"/>
          </w:tcPr>
          <w:p w14:paraId="607821CF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82%</w:t>
            </w:r>
          </w:p>
        </w:tc>
      </w:tr>
      <w:tr w:rsidR="008568FF" w:rsidRPr="00537822" w14:paraId="05475869" w14:textId="77777777" w:rsidTr="008568FF">
        <w:trPr>
          <w:trHeight w:val="91"/>
        </w:trPr>
        <w:tc>
          <w:tcPr>
            <w:tcW w:w="2376" w:type="dxa"/>
          </w:tcPr>
          <w:p w14:paraId="0F8FC637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S.S.C</w:t>
            </w:r>
          </w:p>
        </w:tc>
        <w:tc>
          <w:tcPr>
            <w:tcW w:w="3261" w:type="dxa"/>
          </w:tcPr>
          <w:p w14:paraId="19B3E827" w14:textId="77777777" w:rsidR="008568FF" w:rsidRPr="00142DA4" w:rsidRDefault="00F167EC" w:rsidP="00F167EC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G.S.EB, Gandhi Nagar</w:t>
            </w:r>
          </w:p>
        </w:tc>
        <w:tc>
          <w:tcPr>
            <w:tcW w:w="2216" w:type="dxa"/>
          </w:tcPr>
          <w:p w14:paraId="25DDCE2D" w14:textId="77777777" w:rsidR="008568FF" w:rsidRPr="00142DA4" w:rsidRDefault="00F167EC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06/2002 To 05/2003</w:t>
            </w:r>
          </w:p>
        </w:tc>
        <w:tc>
          <w:tcPr>
            <w:tcW w:w="1899" w:type="dxa"/>
          </w:tcPr>
          <w:p w14:paraId="493B5C0E" w14:textId="77777777" w:rsidR="008568FF" w:rsidRPr="00142DA4" w:rsidRDefault="008568FF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84%</w:t>
            </w:r>
          </w:p>
        </w:tc>
      </w:tr>
    </w:tbl>
    <w:p w14:paraId="1D176706" w14:textId="77777777" w:rsidR="00006F21" w:rsidRPr="00386381" w:rsidRDefault="00006F21" w:rsidP="00006F21">
      <w:pPr>
        <w:pStyle w:val="Heading6"/>
        <w:keepNext w:val="0"/>
        <w:shd w:val="clear" w:color="auto" w:fill="E6E6E6"/>
        <w:spacing w:before="200" w:line="360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lang w:val="en-GB"/>
        </w:rPr>
        <w:t xml:space="preserve">Professional Experience </w:t>
      </w:r>
      <w:r w:rsidRPr="00386381">
        <w:rPr>
          <w:b/>
          <w:color w:val="000000"/>
          <w:sz w:val="26"/>
          <w:szCs w:val="26"/>
          <w:lang w:val="en-GB"/>
        </w:rPr>
        <w:t>:</w:t>
      </w:r>
    </w:p>
    <w:p w14:paraId="25D81178" w14:textId="77777777" w:rsidR="00006F21" w:rsidRPr="00386381" w:rsidRDefault="00006F21" w:rsidP="00006F21">
      <w:pPr>
        <w:spacing w:line="360" w:lineRule="auto"/>
        <w:jc w:val="both"/>
        <w:rPr>
          <w:color w:val="000000"/>
          <w:sz w:val="10"/>
        </w:rPr>
      </w:pPr>
    </w:p>
    <w:p w14:paraId="6D22FC96" w14:textId="77777777" w:rsidR="00006F21" w:rsidRPr="00386381" w:rsidRDefault="00006F21" w:rsidP="00006F21">
      <w:pPr>
        <w:spacing w:line="360" w:lineRule="auto"/>
        <w:jc w:val="both"/>
        <w:rPr>
          <w:color w:val="000000"/>
          <w:sz w:val="2"/>
        </w:rPr>
      </w:pPr>
    </w:p>
    <w:tbl>
      <w:tblPr>
        <w:tblW w:w="992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5"/>
        <w:gridCol w:w="2229"/>
        <w:gridCol w:w="1710"/>
        <w:gridCol w:w="2444"/>
      </w:tblGrid>
      <w:tr w:rsidR="00006F21" w:rsidRPr="00537822" w14:paraId="521EC0F4" w14:textId="77777777" w:rsidTr="00564DDE">
        <w:trPr>
          <w:trHeight w:val="440"/>
        </w:trPr>
        <w:tc>
          <w:tcPr>
            <w:tcW w:w="3545" w:type="dxa"/>
          </w:tcPr>
          <w:p w14:paraId="7240F815" w14:textId="77777777" w:rsidR="00006F21" w:rsidRPr="00537822" w:rsidRDefault="00006F21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  <w:lang w:bidi="en-US"/>
              </w:rPr>
            </w:pPr>
            <w:r>
              <w:rPr>
                <w:b/>
                <w:color w:val="000000"/>
                <w:sz w:val="22"/>
                <w:szCs w:val="22"/>
                <w:lang w:val="en-IN" w:eastAsia="en-IN" w:bidi="en-US"/>
              </w:rPr>
              <w:t>Name of Organization</w:t>
            </w:r>
          </w:p>
        </w:tc>
        <w:tc>
          <w:tcPr>
            <w:tcW w:w="2229" w:type="dxa"/>
          </w:tcPr>
          <w:p w14:paraId="417A258E" w14:textId="77777777" w:rsidR="00006F21" w:rsidRPr="00537822" w:rsidRDefault="00006F21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jc w:val="center"/>
              <w:rPr>
                <w:color w:val="000000"/>
                <w:sz w:val="22"/>
                <w:szCs w:val="22"/>
                <w:lang w:bidi="en-US"/>
              </w:rPr>
            </w:pPr>
            <w:r>
              <w:rPr>
                <w:b/>
                <w:color w:val="000000"/>
                <w:sz w:val="22"/>
                <w:szCs w:val="22"/>
                <w:lang w:val="en-IN" w:eastAsia="en-IN" w:bidi="en-US"/>
              </w:rPr>
              <w:t xml:space="preserve">Duration </w:t>
            </w:r>
          </w:p>
        </w:tc>
        <w:tc>
          <w:tcPr>
            <w:tcW w:w="1710" w:type="dxa"/>
          </w:tcPr>
          <w:p w14:paraId="05FF9008" w14:textId="77777777" w:rsidR="00006F21" w:rsidRDefault="00006F21" w:rsidP="00552213">
            <w:pPr>
              <w:rPr>
                <w:b/>
                <w:color w:val="000000"/>
                <w:sz w:val="22"/>
                <w:szCs w:val="22"/>
                <w:lang w:val="en-IN" w:eastAsia="en-IN" w:bidi="en-US"/>
              </w:rPr>
            </w:pPr>
            <w:r>
              <w:rPr>
                <w:b/>
                <w:color w:val="000000"/>
                <w:sz w:val="22"/>
                <w:szCs w:val="22"/>
                <w:lang w:val="en-IN" w:eastAsia="en-IN" w:bidi="en-US"/>
              </w:rPr>
              <w:t xml:space="preserve"> Designation </w:t>
            </w:r>
          </w:p>
        </w:tc>
        <w:tc>
          <w:tcPr>
            <w:tcW w:w="2444" w:type="dxa"/>
          </w:tcPr>
          <w:p w14:paraId="38453569" w14:textId="77777777" w:rsidR="00006F21" w:rsidRPr="008568FF" w:rsidRDefault="00006F21" w:rsidP="00552213">
            <w:pPr>
              <w:rPr>
                <w:sz w:val="22"/>
                <w:szCs w:val="22"/>
                <w:lang w:val="en-IN" w:eastAsia="en-IN" w:bidi="en-US"/>
              </w:rPr>
            </w:pPr>
            <w:r>
              <w:rPr>
                <w:b/>
                <w:color w:val="000000"/>
                <w:sz w:val="22"/>
                <w:szCs w:val="22"/>
                <w:lang w:val="en-IN" w:eastAsia="en-IN" w:bidi="en-US"/>
              </w:rPr>
              <w:t>Area</w:t>
            </w:r>
          </w:p>
        </w:tc>
      </w:tr>
      <w:tr w:rsidR="00564DDE" w:rsidRPr="00537822" w14:paraId="09FF1EE5" w14:textId="77777777" w:rsidTr="00564DDE">
        <w:trPr>
          <w:trHeight w:val="208"/>
        </w:trPr>
        <w:tc>
          <w:tcPr>
            <w:tcW w:w="3545" w:type="dxa"/>
          </w:tcPr>
          <w:p w14:paraId="3630B001" w14:textId="45347D2E" w:rsidR="00564DDE" w:rsidRDefault="00564DDE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Infosys Ltd, Pune</w:t>
            </w:r>
          </w:p>
        </w:tc>
        <w:tc>
          <w:tcPr>
            <w:tcW w:w="2229" w:type="dxa"/>
          </w:tcPr>
          <w:p w14:paraId="04DCE68B" w14:textId="15D35FEC" w:rsidR="00564DDE" w:rsidRDefault="00564DDE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04/2022 To Cont..</w:t>
            </w:r>
          </w:p>
        </w:tc>
        <w:tc>
          <w:tcPr>
            <w:tcW w:w="1710" w:type="dxa"/>
          </w:tcPr>
          <w:p w14:paraId="29851440" w14:textId="020AC824" w:rsidR="00564DDE" w:rsidRDefault="00564DDE" w:rsidP="00006F2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Quality Manager</w:t>
            </w:r>
          </w:p>
        </w:tc>
        <w:tc>
          <w:tcPr>
            <w:tcW w:w="2444" w:type="dxa"/>
          </w:tcPr>
          <w:p w14:paraId="7166A61A" w14:textId="0F721C4E" w:rsidR="00564DDE" w:rsidRDefault="00564DDE" w:rsidP="00B50C6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GxP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Validation</w:t>
            </w:r>
          </w:p>
        </w:tc>
      </w:tr>
      <w:tr w:rsidR="00006F21" w:rsidRPr="00537822" w14:paraId="01590206" w14:textId="77777777" w:rsidTr="00564DDE">
        <w:trPr>
          <w:trHeight w:val="208"/>
        </w:trPr>
        <w:tc>
          <w:tcPr>
            <w:tcW w:w="3545" w:type="dxa"/>
          </w:tcPr>
          <w:p w14:paraId="00DD393F" w14:textId="77777777" w:rsidR="00006F21" w:rsidRPr="00142DA4" w:rsidRDefault="00006F21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Intas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Pharmaceuticals Ltd, Ahmedabad</w:t>
            </w:r>
          </w:p>
        </w:tc>
        <w:tc>
          <w:tcPr>
            <w:tcW w:w="2229" w:type="dxa"/>
          </w:tcPr>
          <w:p w14:paraId="41E9C8E1" w14:textId="3143351B" w:rsidR="00006F21" w:rsidRPr="00142DA4" w:rsidRDefault="00DC0FA8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  <w:r w:rsidR="00552213">
              <w:rPr>
                <w:color w:val="000000"/>
                <w:sz w:val="22"/>
                <w:szCs w:val="22"/>
              </w:rPr>
              <w:t xml:space="preserve">/2016 To </w:t>
            </w:r>
            <w:r w:rsidR="00564DDE">
              <w:rPr>
                <w:color w:val="000000"/>
                <w:sz w:val="22"/>
                <w:szCs w:val="22"/>
              </w:rPr>
              <w:t>04/2022</w:t>
            </w:r>
          </w:p>
        </w:tc>
        <w:tc>
          <w:tcPr>
            <w:tcW w:w="1710" w:type="dxa"/>
          </w:tcPr>
          <w:p w14:paraId="40CC32E9" w14:textId="57EF58B6" w:rsidR="00006F21" w:rsidRDefault="00006F21" w:rsidP="00006F2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</w:t>
            </w:r>
          </w:p>
        </w:tc>
        <w:tc>
          <w:tcPr>
            <w:tcW w:w="2444" w:type="dxa"/>
          </w:tcPr>
          <w:p w14:paraId="74C9EB69" w14:textId="301C2631" w:rsidR="00006F21" w:rsidRPr="00142DA4" w:rsidRDefault="00564DDE" w:rsidP="00B50C6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GxP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Validation &amp; QMS</w:t>
            </w:r>
          </w:p>
        </w:tc>
      </w:tr>
      <w:tr w:rsidR="00564DDE" w:rsidRPr="00537822" w14:paraId="141F6CAA" w14:textId="77777777" w:rsidTr="00564DDE">
        <w:trPr>
          <w:trHeight w:val="204"/>
        </w:trPr>
        <w:tc>
          <w:tcPr>
            <w:tcW w:w="3545" w:type="dxa"/>
          </w:tcPr>
          <w:p w14:paraId="4EAF62CA" w14:textId="77777777" w:rsidR="00564DDE" w:rsidRPr="00142DA4" w:rsidRDefault="00564DDE" w:rsidP="00564DDE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Sun Pharmaceuticals Ltd, Vadodara</w:t>
            </w:r>
          </w:p>
        </w:tc>
        <w:tc>
          <w:tcPr>
            <w:tcW w:w="2229" w:type="dxa"/>
          </w:tcPr>
          <w:p w14:paraId="396DCB95" w14:textId="77777777" w:rsidR="00564DDE" w:rsidRPr="00142DA4" w:rsidRDefault="00564DDE" w:rsidP="00564DDE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01/2016  To 12/2016</w:t>
            </w:r>
          </w:p>
        </w:tc>
        <w:tc>
          <w:tcPr>
            <w:tcW w:w="1710" w:type="dxa"/>
          </w:tcPr>
          <w:p w14:paraId="4427DD28" w14:textId="77777777" w:rsidR="00564DDE" w:rsidRPr="00142DA4" w:rsidRDefault="00564DDE" w:rsidP="00564DDE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Executive</w:t>
            </w:r>
          </w:p>
        </w:tc>
        <w:tc>
          <w:tcPr>
            <w:tcW w:w="2444" w:type="dxa"/>
          </w:tcPr>
          <w:p w14:paraId="485C330E" w14:textId="558A6753" w:rsidR="00564DDE" w:rsidRPr="00142DA4" w:rsidRDefault="00564DDE" w:rsidP="00564DDE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proofErr w:type="spellStart"/>
            <w:r w:rsidRPr="007115A7">
              <w:rPr>
                <w:color w:val="000000"/>
                <w:sz w:val="22"/>
                <w:szCs w:val="22"/>
              </w:rPr>
              <w:t>GxP</w:t>
            </w:r>
            <w:proofErr w:type="spellEnd"/>
            <w:r w:rsidRPr="007115A7">
              <w:rPr>
                <w:color w:val="000000"/>
                <w:sz w:val="22"/>
                <w:szCs w:val="22"/>
              </w:rPr>
              <w:t xml:space="preserve"> Validation </w:t>
            </w:r>
          </w:p>
        </w:tc>
      </w:tr>
      <w:tr w:rsidR="00564DDE" w:rsidRPr="00537822" w14:paraId="196B9EFA" w14:textId="77777777" w:rsidTr="00564DDE">
        <w:trPr>
          <w:trHeight w:val="204"/>
        </w:trPr>
        <w:tc>
          <w:tcPr>
            <w:tcW w:w="3545" w:type="dxa"/>
          </w:tcPr>
          <w:p w14:paraId="149881AA" w14:textId="77777777" w:rsidR="00564DDE" w:rsidRDefault="00564DDE" w:rsidP="00564DDE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JBCPL , </w:t>
            </w:r>
            <w:proofErr w:type="spellStart"/>
            <w:r>
              <w:rPr>
                <w:color w:val="000000"/>
                <w:sz w:val="22"/>
                <w:szCs w:val="22"/>
              </w:rPr>
              <w:t>Ankleshwar</w:t>
            </w:r>
            <w:proofErr w:type="spellEnd"/>
          </w:p>
        </w:tc>
        <w:tc>
          <w:tcPr>
            <w:tcW w:w="2229" w:type="dxa"/>
          </w:tcPr>
          <w:p w14:paraId="39B30A4F" w14:textId="77777777" w:rsidR="00564DDE" w:rsidRDefault="00564DDE" w:rsidP="00564DDE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06/2015 To 01/2016</w:t>
            </w:r>
          </w:p>
        </w:tc>
        <w:tc>
          <w:tcPr>
            <w:tcW w:w="1710" w:type="dxa"/>
          </w:tcPr>
          <w:p w14:paraId="249F5157" w14:textId="77777777" w:rsidR="00564DDE" w:rsidRPr="00142DA4" w:rsidRDefault="00564DDE" w:rsidP="00564DDE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Executive</w:t>
            </w:r>
          </w:p>
        </w:tc>
        <w:tc>
          <w:tcPr>
            <w:tcW w:w="2444" w:type="dxa"/>
          </w:tcPr>
          <w:p w14:paraId="0F004BE1" w14:textId="1B3417C4" w:rsidR="00564DDE" w:rsidRPr="00142DA4" w:rsidRDefault="00564DDE" w:rsidP="00564DDE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QMS</w:t>
            </w:r>
            <w:r w:rsidRPr="007115A7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006F21" w:rsidRPr="00537822" w14:paraId="337FB9F5" w14:textId="77777777" w:rsidTr="00564DDE">
        <w:trPr>
          <w:trHeight w:val="204"/>
        </w:trPr>
        <w:tc>
          <w:tcPr>
            <w:tcW w:w="3545" w:type="dxa"/>
          </w:tcPr>
          <w:p w14:paraId="50BEA50D" w14:textId="77777777" w:rsidR="00006F21" w:rsidRPr="00142DA4" w:rsidRDefault="00006F21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Zydus </w:t>
            </w:r>
            <w:proofErr w:type="spellStart"/>
            <w:r>
              <w:rPr>
                <w:color w:val="000000"/>
                <w:sz w:val="22"/>
                <w:szCs w:val="22"/>
              </w:rPr>
              <w:t>Cadila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Healthcare Ltd, Ahmedabad</w:t>
            </w:r>
          </w:p>
        </w:tc>
        <w:tc>
          <w:tcPr>
            <w:tcW w:w="2229" w:type="dxa"/>
          </w:tcPr>
          <w:p w14:paraId="3CCEC175" w14:textId="77777777" w:rsidR="00006F21" w:rsidRPr="00142DA4" w:rsidRDefault="001B6318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03/2014 To 06/2015</w:t>
            </w:r>
          </w:p>
        </w:tc>
        <w:tc>
          <w:tcPr>
            <w:tcW w:w="1710" w:type="dxa"/>
          </w:tcPr>
          <w:p w14:paraId="62E08842" w14:textId="77777777" w:rsidR="00006F21" w:rsidRPr="00142DA4" w:rsidRDefault="00006F21" w:rsidP="00006F2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Officer</w:t>
            </w:r>
          </w:p>
        </w:tc>
        <w:tc>
          <w:tcPr>
            <w:tcW w:w="2444" w:type="dxa"/>
          </w:tcPr>
          <w:p w14:paraId="5AD83540" w14:textId="160708D9" w:rsidR="00006F21" w:rsidRPr="00142DA4" w:rsidRDefault="00564DDE" w:rsidP="00006F2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proofErr w:type="spellStart"/>
            <w:r w:rsidRPr="007115A7">
              <w:rPr>
                <w:color w:val="000000"/>
                <w:sz w:val="22"/>
                <w:szCs w:val="22"/>
              </w:rPr>
              <w:t>GxP</w:t>
            </w:r>
            <w:proofErr w:type="spellEnd"/>
            <w:r w:rsidRPr="007115A7">
              <w:rPr>
                <w:color w:val="000000"/>
                <w:sz w:val="22"/>
                <w:szCs w:val="22"/>
              </w:rPr>
              <w:t xml:space="preserve"> Validation </w:t>
            </w:r>
            <w:r>
              <w:rPr>
                <w:color w:val="000000"/>
                <w:sz w:val="22"/>
                <w:szCs w:val="22"/>
              </w:rPr>
              <w:t xml:space="preserve"> ,  </w:t>
            </w:r>
            <w:r w:rsidR="00006F21">
              <w:rPr>
                <w:color w:val="000000"/>
                <w:sz w:val="22"/>
                <w:szCs w:val="22"/>
              </w:rPr>
              <w:t>CQA</w:t>
            </w:r>
          </w:p>
        </w:tc>
      </w:tr>
      <w:tr w:rsidR="00006F21" w:rsidRPr="00537822" w14:paraId="65F02979" w14:textId="77777777" w:rsidTr="00564DDE">
        <w:trPr>
          <w:trHeight w:val="89"/>
        </w:trPr>
        <w:tc>
          <w:tcPr>
            <w:tcW w:w="3545" w:type="dxa"/>
          </w:tcPr>
          <w:p w14:paraId="460DC073" w14:textId="77777777" w:rsidR="00006F21" w:rsidRPr="00142DA4" w:rsidRDefault="00006F21" w:rsidP="00006F2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Cadila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Pharmaceuticals Ltd, </w:t>
            </w:r>
            <w:proofErr w:type="spellStart"/>
            <w:r>
              <w:rPr>
                <w:color w:val="000000"/>
                <w:sz w:val="22"/>
                <w:szCs w:val="22"/>
              </w:rPr>
              <w:t>Dholka</w:t>
            </w:r>
            <w:proofErr w:type="spellEnd"/>
          </w:p>
        </w:tc>
        <w:tc>
          <w:tcPr>
            <w:tcW w:w="2229" w:type="dxa"/>
          </w:tcPr>
          <w:p w14:paraId="189CCA74" w14:textId="77777777" w:rsidR="00006F21" w:rsidRPr="00142DA4" w:rsidRDefault="001B6318" w:rsidP="00552213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01/2010 To 03/2014</w:t>
            </w:r>
          </w:p>
        </w:tc>
        <w:tc>
          <w:tcPr>
            <w:tcW w:w="1710" w:type="dxa"/>
          </w:tcPr>
          <w:p w14:paraId="520F9357" w14:textId="77777777" w:rsidR="00006F21" w:rsidRPr="00142DA4" w:rsidRDefault="00006F21" w:rsidP="00006F2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Executive</w:t>
            </w:r>
          </w:p>
        </w:tc>
        <w:tc>
          <w:tcPr>
            <w:tcW w:w="2444" w:type="dxa"/>
          </w:tcPr>
          <w:p w14:paraId="3A944A38" w14:textId="77777777" w:rsidR="00006F21" w:rsidRPr="00142DA4" w:rsidRDefault="00006F21" w:rsidP="00006F21">
            <w:pPr>
              <w:widowControl w:val="0"/>
              <w:tabs>
                <w:tab w:val="left" w:pos="498"/>
              </w:tabs>
              <w:autoSpaceDE w:val="0"/>
              <w:autoSpaceDN w:val="0"/>
              <w:spacing w:before="1" w:line="276" w:lineRule="auto"/>
              <w:ind w:right="15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QA- IPQA</w:t>
            </w:r>
          </w:p>
        </w:tc>
      </w:tr>
    </w:tbl>
    <w:p w14:paraId="3D99BAEE" w14:textId="77777777" w:rsidR="001B6318" w:rsidRDefault="001B6318" w:rsidP="00D25332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4DA5055E" w14:textId="77777777" w:rsidR="000A32CE" w:rsidRDefault="000A32CE" w:rsidP="00D25332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4ECBB6DF" w14:textId="37B6418E" w:rsidR="002956B2" w:rsidRDefault="00010E84" w:rsidP="00D25332">
      <w:pPr>
        <w:spacing w:line="360" w:lineRule="auto"/>
        <w:jc w:val="both"/>
        <w:rPr>
          <w:ins w:id="0" w:author="Yogesh Kumar Patel" w:date="2023-03-12T12:04:00Z"/>
          <w:b/>
          <w:sz w:val="28"/>
          <w:szCs w:val="28"/>
          <w:u w:val="single"/>
        </w:rPr>
      </w:pPr>
      <w:r w:rsidRPr="00386381">
        <w:rPr>
          <w:b/>
          <w:sz w:val="28"/>
          <w:szCs w:val="28"/>
          <w:u w:val="single"/>
        </w:rPr>
        <w:t>CAREER HIGHLIGHTS:</w:t>
      </w:r>
    </w:p>
    <w:p w14:paraId="65FDC278" w14:textId="77777777" w:rsidR="008A6A68" w:rsidRDefault="008A6A68" w:rsidP="00D25332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55E5D730" w14:textId="58910051" w:rsidR="007E75A3" w:rsidRPr="00386381" w:rsidRDefault="007E75A3" w:rsidP="007E75A3">
      <w:pPr>
        <w:pStyle w:val="Heading6"/>
        <w:keepNext w:val="0"/>
        <w:shd w:val="clear" w:color="auto" w:fill="E6E6E6"/>
        <w:spacing w:line="276" w:lineRule="auto"/>
        <w:jc w:val="both"/>
        <w:rPr>
          <w:b/>
          <w:color w:val="000000"/>
          <w:sz w:val="26"/>
          <w:szCs w:val="26"/>
          <w:lang w:val="en-GB"/>
        </w:rPr>
      </w:pPr>
      <w:r>
        <w:rPr>
          <w:b/>
          <w:color w:val="000000"/>
          <w:sz w:val="26"/>
          <w:szCs w:val="26"/>
          <w:lang w:val="en-GB"/>
        </w:rPr>
        <w:t>Infosys L</w:t>
      </w:r>
      <w:r w:rsidR="005B6F67">
        <w:rPr>
          <w:b/>
          <w:color w:val="000000"/>
          <w:sz w:val="26"/>
          <w:szCs w:val="26"/>
          <w:lang w:val="en-GB"/>
        </w:rPr>
        <w:t>imi</w:t>
      </w:r>
      <w:r>
        <w:rPr>
          <w:b/>
          <w:color w:val="000000"/>
          <w:sz w:val="26"/>
          <w:szCs w:val="26"/>
          <w:lang w:val="en-GB"/>
        </w:rPr>
        <w:t>t</w:t>
      </w:r>
      <w:r w:rsidR="005B6F67">
        <w:rPr>
          <w:b/>
          <w:color w:val="000000"/>
          <w:sz w:val="26"/>
          <w:szCs w:val="26"/>
          <w:lang w:val="en-GB"/>
        </w:rPr>
        <w:t>e</w:t>
      </w:r>
      <w:r>
        <w:rPr>
          <w:b/>
          <w:color w:val="000000"/>
          <w:sz w:val="26"/>
          <w:szCs w:val="26"/>
          <w:lang w:val="en-GB"/>
        </w:rPr>
        <w:t>d, Pune  (Apr</w:t>
      </w:r>
      <w:r w:rsidRPr="00386381">
        <w:rPr>
          <w:b/>
          <w:color w:val="000000"/>
          <w:sz w:val="26"/>
          <w:szCs w:val="26"/>
          <w:lang w:val="en-GB"/>
        </w:rPr>
        <w:t>-2</w:t>
      </w:r>
      <w:r>
        <w:rPr>
          <w:b/>
          <w:color w:val="000000"/>
          <w:sz w:val="26"/>
          <w:szCs w:val="26"/>
          <w:lang w:val="en-GB"/>
        </w:rPr>
        <w:t xml:space="preserve">022 </w:t>
      </w:r>
      <w:r w:rsidRPr="00386381">
        <w:rPr>
          <w:b/>
          <w:color w:val="000000"/>
          <w:sz w:val="26"/>
          <w:szCs w:val="26"/>
          <w:lang w:val="en-GB"/>
        </w:rPr>
        <w:t xml:space="preserve"> To </w:t>
      </w:r>
      <w:proofErr w:type="spellStart"/>
      <w:r w:rsidRPr="00386381">
        <w:rPr>
          <w:b/>
          <w:color w:val="000000"/>
          <w:sz w:val="26"/>
          <w:szCs w:val="26"/>
          <w:lang w:val="en-GB"/>
        </w:rPr>
        <w:t>Cont</w:t>
      </w:r>
      <w:proofErr w:type="spellEnd"/>
      <w:r>
        <w:rPr>
          <w:b/>
          <w:color w:val="000000"/>
          <w:sz w:val="26"/>
          <w:szCs w:val="26"/>
          <w:lang w:val="en-GB"/>
        </w:rPr>
        <w:t>….</w:t>
      </w:r>
      <w:r w:rsidRPr="00386381">
        <w:rPr>
          <w:b/>
          <w:color w:val="000000"/>
          <w:sz w:val="26"/>
          <w:szCs w:val="26"/>
          <w:lang w:val="en-GB"/>
        </w:rPr>
        <w:t>)</w:t>
      </w:r>
    </w:p>
    <w:p w14:paraId="6D7D42E6" w14:textId="1DB5F88E" w:rsidR="007E75A3" w:rsidRPr="00BA1DFE" w:rsidRDefault="007E75A3" w:rsidP="007E75A3">
      <w:pPr>
        <w:pStyle w:val="Heading6"/>
        <w:keepNext w:val="0"/>
        <w:shd w:val="clear" w:color="auto" w:fill="E6E6E6"/>
        <w:spacing w:line="276" w:lineRule="auto"/>
        <w:jc w:val="both"/>
        <w:rPr>
          <w:b/>
          <w:color w:val="000000"/>
          <w:szCs w:val="24"/>
          <w:lang w:val="en-GB"/>
        </w:rPr>
      </w:pPr>
      <w:r>
        <w:rPr>
          <w:b/>
          <w:color w:val="000000"/>
          <w:szCs w:val="24"/>
          <w:lang w:val="en-GB"/>
        </w:rPr>
        <w:t xml:space="preserve">Project Quality </w:t>
      </w:r>
      <w:r w:rsidRPr="00BA1DFE">
        <w:rPr>
          <w:b/>
          <w:color w:val="000000"/>
          <w:szCs w:val="24"/>
          <w:lang w:val="en-GB"/>
        </w:rPr>
        <w:t>Manage</w:t>
      </w:r>
      <w:r>
        <w:rPr>
          <w:b/>
          <w:color w:val="000000"/>
          <w:szCs w:val="24"/>
          <w:lang w:val="en-GB"/>
        </w:rPr>
        <w:t>r</w:t>
      </w:r>
      <w:r w:rsidRPr="00BA1DFE">
        <w:rPr>
          <w:b/>
          <w:color w:val="000000"/>
          <w:szCs w:val="24"/>
          <w:lang w:val="en-GB"/>
        </w:rPr>
        <w:t>–</w:t>
      </w:r>
      <w:proofErr w:type="spellStart"/>
      <w:r>
        <w:rPr>
          <w:b/>
          <w:color w:val="000000"/>
          <w:szCs w:val="24"/>
          <w:lang w:val="en-GB"/>
        </w:rPr>
        <w:t>GxP</w:t>
      </w:r>
      <w:proofErr w:type="spellEnd"/>
      <w:r>
        <w:rPr>
          <w:b/>
          <w:color w:val="000000"/>
          <w:szCs w:val="24"/>
          <w:lang w:val="en-GB"/>
        </w:rPr>
        <w:t xml:space="preserve"> Validation (Providing services for Novartis ISRM Group) </w:t>
      </w:r>
      <w:r w:rsidRPr="00BA1DFE">
        <w:rPr>
          <w:b/>
          <w:color w:val="000000"/>
          <w:szCs w:val="24"/>
          <w:lang w:val="en-GB"/>
        </w:rPr>
        <w:t xml:space="preserve">                                   </w:t>
      </w:r>
    </w:p>
    <w:p w14:paraId="54AFE94F" w14:textId="77777777" w:rsidR="00DA74D2" w:rsidRDefault="00DA74D2" w:rsidP="00DA74D2">
      <w:pPr>
        <w:spacing w:before="120" w:line="276" w:lineRule="auto"/>
        <w:ind w:left="360"/>
        <w:jc w:val="both"/>
        <w:rPr>
          <w:ins w:id="1" w:author="Yogesh Kumar Patel" w:date="2023-03-12T12:08:00Z"/>
          <w:color w:val="000000"/>
          <w:sz w:val="22"/>
          <w:szCs w:val="22"/>
          <w:lang w:val="en-GB"/>
        </w:rPr>
        <w:pPrChange w:id="2" w:author="Yogesh Kumar Patel" w:date="2023-03-12T12:08:00Z">
          <w:pPr>
            <w:numPr>
              <w:numId w:val="24"/>
            </w:numPr>
            <w:tabs>
              <w:tab w:val="num" w:pos="360"/>
            </w:tabs>
            <w:spacing w:before="120" w:line="276" w:lineRule="auto"/>
            <w:ind w:left="360" w:hanging="360"/>
            <w:jc w:val="both"/>
          </w:pPr>
        </w:pPrChange>
      </w:pPr>
    </w:p>
    <w:p w14:paraId="6A4ABDD6" w14:textId="5B6F3778" w:rsidR="004613DA" w:rsidRDefault="004613DA" w:rsidP="004613DA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Subject matter expertise in computerised system </w:t>
      </w:r>
      <w:r w:rsidR="002A1B2F">
        <w:rPr>
          <w:color w:val="000000"/>
          <w:sz w:val="22"/>
          <w:szCs w:val="22"/>
          <w:lang w:val="en-GB"/>
        </w:rPr>
        <w:t xml:space="preserve"> </w:t>
      </w:r>
      <w:proofErr w:type="spellStart"/>
      <w:r w:rsidR="002A1B2F">
        <w:rPr>
          <w:color w:val="000000"/>
          <w:sz w:val="22"/>
          <w:szCs w:val="22"/>
          <w:lang w:val="en-GB"/>
        </w:rPr>
        <w:t>GxP</w:t>
      </w:r>
      <w:proofErr w:type="spellEnd"/>
      <w:r w:rsidR="002A1B2F">
        <w:rPr>
          <w:color w:val="000000"/>
          <w:sz w:val="22"/>
          <w:szCs w:val="22"/>
          <w:lang w:val="en-GB"/>
        </w:rPr>
        <w:t xml:space="preserve">  &amp; Non </w:t>
      </w:r>
      <w:proofErr w:type="spellStart"/>
      <w:r w:rsidR="002A1B2F">
        <w:rPr>
          <w:color w:val="000000"/>
          <w:sz w:val="22"/>
          <w:szCs w:val="22"/>
          <w:lang w:val="en-GB"/>
        </w:rPr>
        <w:t>GxP</w:t>
      </w:r>
      <w:proofErr w:type="spellEnd"/>
      <w:r w:rsidR="002A1B2F">
        <w:rPr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  <w:lang w:val="en-GB"/>
        </w:rPr>
        <w:t xml:space="preserve">validation  requirements </w:t>
      </w:r>
      <w:r w:rsidRPr="00F74AB7">
        <w:rPr>
          <w:color w:val="000000"/>
          <w:sz w:val="22"/>
          <w:szCs w:val="22"/>
          <w:lang w:val="en-GB"/>
        </w:rPr>
        <w:t xml:space="preserve">for </w:t>
      </w:r>
      <w:r>
        <w:rPr>
          <w:color w:val="000000"/>
          <w:sz w:val="22"/>
          <w:szCs w:val="22"/>
          <w:lang w:val="en-GB"/>
        </w:rPr>
        <w:t>various applications</w:t>
      </w:r>
      <w:r w:rsidRPr="00F74AB7">
        <w:rPr>
          <w:color w:val="000000"/>
          <w:sz w:val="22"/>
          <w:szCs w:val="22"/>
          <w:lang w:val="en-GB"/>
        </w:rPr>
        <w:t xml:space="preserve"> as per 21 CFR Part 11,  Annex 11</w:t>
      </w:r>
      <w:r w:rsidR="002A1B2F">
        <w:rPr>
          <w:color w:val="000000"/>
          <w:sz w:val="22"/>
          <w:szCs w:val="22"/>
          <w:lang w:val="en-GB"/>
        </w:rPr>
        <w:t xml:space="preserve"> &amp; </w:t>
      </w:r>
      <w:r w:rsidRPr="00F74AB7">
        <w:rPr>
          <w:color w:val="000000"/>
          <w:sz w:val="22"/>
          <w:szCs w:val="22"/>
          <w:lang w:val="en-GB"/>
        </w:rPr>
        <w:t xml:space="preserve"> GAMP </w:t>
      </w:r>
      <w:r w:rsidR="002A1B2F">
        <w:rPr>
          <w:color w:val="000000"/>
          <w:sz w:val="22"/>
          <w:szCs w:val="22"/>
          <w:lang w:val="en-GB"/>
        </w:rPr>
        <w:t>Guidelines</w:t>
      </w:r>
      <w:r w:rsidRPr="00F74AB7">
        <w:rPr>
          <w:color w:val="000000"/>
          <w:sz w:val="22"/>
          <w:szCs w:val="22"/>
          <w:lang w:val="en-GB"/>
        </w:rPr>
        <w:t>.</w:t>
      </w:r>
    </w:p>
    <w:p w14:paraId="75773490" w14:textId="38ED6239" w:rsidR="00263AAD" w:rsidRDefault="00263AAD" w:rsidP="004613DA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Exposure about SDLC Cycle and utilizing Agile method for software development.</w:t>
      </w:r>
    </w:p>
    <w:p w14:paraId="05DDF4E2" w14:textId="76A26AE7" w:rsidR="00263AAD" w:rsidRDefault="005B6F67" w:rsidP="004613DA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Knowledge and </w:t>
      </w:r>
      <w:r w:rsidR="00270643">
        <w:rPr>
          <w:color w:val="000000"/>
          <w:sz w:val="22"/>
          <w:szCs w:val="22"/>
          <w:lang w:val="en-GB"/>
        </w:rPr>
        <w:t xml:space="preserve">exposure </w:t>
      </w:r>
      <w:r>
        <w:rPr>
          <w:color w:val="000000"/>
          <w:sz w:val="22"/>
          <w:szCs w:val="22"/>
          <w:lang w:val="en-GB"/>
        </w:rPr>
        <w:t xml:space="preserve">about </w:t>
      </w:r>
      <w:r w:rsidR="00270643">
        <w:rPr>
          <w:color w:val="000000"/>
          <w:sz w:val="22"/>
          <w:szCs w:val="22"/>
          <w:lang w:val="en-GB"/>
        </w:rPr>
        <w:t xml:space="preserve"> Application life cycle management tools like; JIRA , Confluence and PROTON.</w:t>
      </w:r>
    </w:p>
    <w:p w14:paraId="617ACD8C" w14:textId="77777777" w:rsidR="006A0D78" w:rsidRDefault="00270643" w:rsidP="004613DA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Arrange and participate Daily stand-up  meeting with Project Manager</w:t>
      </w:r>
      <w:r w:rsidR="00961A34">
        <w:rPr>
          <w:color w:val="000000"/>
          <w:sz w:val="22"/>
          <w:szCs w:val="22"/>
          <w:lang w:val="en-GB"/>
        </w:rPr>
        <w:t xml:space="preserve"> and testing team. </w:t>
      </w:r>
    </w:p>
    <w:p w14:paraId="1416A61E" w14:textId="2CAE93EB" w:rsidR="006A0D78" w:rsidRDefault="006A0D78" w:rsidP="004613DA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Establish regular check point meetings with Business Information Security Expert (BISE) &amp; </w:t>
      </w:r>
      <w:proofErr w:type="spellStart"/>
      <w:r>
        <w:rPr>
          <w:color w:val="000000"/>
          <w:sz w:val="22"/>
          <w:szCs w:val="22"/>
          <w:lang w:val="en-GB"/>
        </w:rPr>
        <w:t>eCompliance</w:t>
      </w:r>
      <w:proofErr w:type="spellEnd"/>
      <w:r>
        <w:rPr>
          <w:color w:val="000000"/>
          <w:sz w:val="22"/>
          <w:szCs w:val="22"/>
          <w:lang w:val="en-GB"/>
        </w:rPr>
        <w:t xml:space="preserve"> Manager to align the validation strategy. </w:t>
      </w:r>
      <w:ins w:id="3" w:author="Yogesh Kumar Patel" w:date="2023-03-12T12:01:00Z">
        <w:r w:rsidR="007B09B4">
          <w:rPr>
            <w:color w:val="000000"/>
            <w:sz w:val="22"/>
            <w:szCs w:val="22"/>
            <w:lang w:val="en-GB"/>
          </w:rPr>
          <w:t>Also, ensure</w:t>
        </w:r>
      </w:ins>
      <w:ins w:id="4" w:author="Yogesh Kumar Patel" w:date="2023-03-12T12:02:00Z">
        <w:r w:rsidR="007B09B4">
          <w:rPr>
            <w:color w:val="000000"/>
            <w:sz w:val="22"/>
            <w:szCs w:val="22"/>
            <w:lang w:val="en-GB"/>
          </w:rPr>
          <w:t xml:space="preserve"> that project team is covering security and compliance with applicable laws </w:t>
        </w:r>
      </w:ins>
      <w:ins w:id="5" w:author="Yogesh Kumar Patel" w:date="2023-03-12T12:03:00Z">
        <w:r w:rsidR="007B09B4">
          <w:rPr>
            <w:color w:val="000000"/>
            <w:sz w:val="22"/>
            <w:szCs w:val="22"/>
            <w:lang w:val="en-GB"/>
          </w:rPr>
          <w:t>regulations like; 21 CFR, ISRM Policy and respective SOPs</w:t>
        </w:r>
      </w:ins>
    </w:p>
    <w:p w14:paraId="68E3A7B1" w14:textId="1FF3FDDC" w:rsidR="00270643" w:rsidRDefault="006A0D78" w:rsidP="004613DA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Contribute the project related Audits, Assessment and Inspections  </w:t>
      </w:r>
      <w:ins w:id="6" w:author="Yogesh Kumar Patel" w:date="2023-03-12T12:00:00Z">
        <w:r>
          <w:rPr>
            <w:color w:val="000000"/>
            <w:sz w:val="22"/>
            <w:szCs w:val="22"/>
            <w:lang w:val="en-GB"/>
          </w:rPr>
          <w:t>during the project life cycle (wherever applicable)</w:t>
        </w:r>
      </w:ins>
    </w:p>
    <w:p w14:paraId="09F0026E" w14:textId="77777777" w:rsidR="005B6F67" w:rsidDel="007B09B4" w:rsidRDefault="005B6F67" w:rsidP="005B6F67">
      <w:pPr>
        <w:numPr>
          <w:ilvl w:val="0"/>
          <w:numId w:val="24"/>
        </w:numPr>
        <w:spacing w:before="120" w:line="276" w:lineRule="auto"/>
        <w:jc w:val="both"/>
        <w:rPr>
          <w:del w:id="7" w:author="Yogesh Kumar Patel" w:date="2023-03-12T12:03:00Z"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Performing Project Control Maturity Assessment (</w:t>
      </w:r>
      <w:proofErr w:type="spellStart"/>
      <w:r>
        <w:rPr>
          <w:color w:val="000000"/>
          <w:sz w:val="22"/>
          <w:szCs w:val="22"/>
          <w:lang w:val="en-GB"/>
        </w:rPr>
        <w:t>pCMA</w:t>
      </w:r>
      <w:proofErr w:type="spellEnd"/>
      <w:r>
        <w:rPr>
          <w:color w:val="000000"/>
          <w:sz w:val="22"/>
          <w:szCs w:val="22"/>
          <w:lang w:val="en-GB"/>
        </w:rPr>
        <w:t>) for each project and providing monthly PQM Dashboard report</w:t>
      </w:r>
    </w:p>
    <w:p w14:paraId="7D0D7FE2" w14:textId="77777777" w:rsidR="005B6F67" w:rsidRPr="007B09B4" w:rsidRDefault="005B6F67" w:rsidP="007B09B4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</w:p>
    <w:p w14:paraId="43C22996" w14:textId="754A8001" w:rsidR="002A1B2F" w:rsidRDefault="002A1B2F" w:rsidP="004613DA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Designing and reviewing of all SDLC validation deliverables like;</w:t>
      </w:r>
      <w:r w:rsidR="0005595E">
        <w:rPr>
          <w:color w:val="000000"/>
          <w:sz w:val="22"/>
          <w:szCs w:val="22"/>
          <w:lang w:val="en-GB"/>
        </w:rPr>
        <w:t xml:space="preserve"> Project documentation list ,</w:t>
      </w:r>
      <w:r>
        <w:rPr>
          <w:color w:val="000000"/>
          <w:sz w:val="22"/>
          <w:szCs w:val="22"/>
          <w:lang w:val="en-GB"/>
        </w:rPr>
        <w:t xml:space="preserve"> Quality plan and Report, Functional &amp; Design specification , Test plan, Product increment plan &amp; Report  , Quality summary report .</w:t>
      </w:r>
    </w:p>
    <w:p w14:paraId="443BA5FC" w14:textId="77777777" w:rsidR="005B6F67" w:rsidRPr="00F74AB7" w:rsidRDefault="005B6F67" w:rsidP="005B6F67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Expertise in computer system validation / qualification , compliance and quality management system of Various application like; </w:t>
      </w:r>
      <w:r w:rsidRPr="009977AC">
        <w:rPr>
          <w:color w:val="000000"/>
          <w:sz w:val="22"/>
          <w:szCs w:val="22"/>
        </w:rPr>
        <w:t>QMS Software i.e. -QMS Module, DMS, Process XE -</w:t>
      </w:r>
      <w:proofErr w:type="spellStart"/>
      <w:r w:rsidRPr="009977AC">
        <w:rPr>
          <w:color w:val="000000"/>
          <w:sz w:val="22"/>
          <w:szCs w:val="22"/>
        </w:rPr>
        <w:t>eBMR</w:t>
      </w:r>
      <w:proofErr w:type="spellEnd"/>
    </w:p>
    <w:p w14:paraId="5FF7E5E7" w14:textId="3C8E0227" w:rsidR="005B6F67" w:rsidRPr="000F3CE5" w:rsidRDefault="000F3CE5" w:rsidP="000F3CE5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ins w:id="8" w:author="Yogesh Kumar Patel" w:date="2023-03-12T12:03:00Z">
        <w:r>
          <w:rPr>
            <w:color w:val="000000"/>
            <w:sz w:val="22"/>
            <w:szCs w:val="22"/>
            <w:lang w:val="en-GB"/>
          </w:rPr>
          <w:t xml:space="preserve">Preparation and review of </w:t>
        </w:r>
      </w:ins>
      <w:ins w:id="9" w:author="Yogesh Kumar Patel" w:date="2023-03-12T12:04:00Z">
        <w:r w:rsidRPr="00F74AB7">
          <w:rPr>
            <w:color w:val="000000"/>
            <w:sz w:val="22"/>
            <w:szCs w:val="22"/>
            <w:lang w:val="en-GB"/>
          </w:rPr>
          <w:t>SOPs to help the business process in line as per FDA regulations</w:t>
        </w:r>
        <w:r>
          <w:rPr>
            <w:color w:val="000000"/>
            <w:sz w:val="22"/>
            <w:szCs w:val="22"/>
            <w:lang w:val="en-GB"/>
          </w:rPr>
          <w:t>.</w:t>
        </w:r>
      </w:ins>
    </w:p>
    <w:p w14:paraId="60BC20C0" w14:textId="54D81A95" w:rsidR="007E75A3" w:rsidDel="008A6A68" w:rsidRDefault="007E75A3" w:rsidP="00D25332">
      <w:pPr>
        <w:spacing w:line="360" w:lineRule="auto"/>
        <w:jc w:val="both"/>
        <w:rPr>
          <w:del w:id="10" w:author="Yogesh Kumar Patel" w:date="2023-03-12T12:04:00Z"/>
          <w:b/>
          <w:sz w:val="28"/>
          <w:szCs w:val="28"/>
          <w:u w:val="single"/>
        </w:rPr>
      </w:pPr>
    </w:p>
    <w:p w14:paraId="01809E53" w14:textId="400E7C6E" w:rsidR="008A6A68" w:rsidRDefault="008A6A68" w:rsidP="00D25332">
      <w:pPr>
        <w:spacing w:line="360" w:lineRule="auto"/>
        <w:jc w:val="both"/>
        <w:rPr>
          <w:ins w:id="11" w:author="Yogesh Kumar Patel" w:date="2023-03-12T12:05:00Z"/>
          <w:b/>
          <w:sz w:val="28"/>
          <w:szCs w:val="28"/>
          <w:u w:val="single"/>
        </w:rPr>
      </w:pPr>
    </w:p>
    <w:p w14:paraId="06C86626" w14:textId="7FC2B9EC" w:rsidR="008A6A68" w:rsidRDefault="008A6A68" w:rsidP="00D25332">
      <w:pPr>
        <w:spacing w:line="360" w:lineRule="auto"/>
        <w:jc w:val="both"/>
        <w:rPr>
          <w:ins w:id="12" w:author="Yogesh Kumar Patel" w:date="2023-03-12T12:05:00Z"/>
          <w:b/>
          <w:sz w:val="28"/>
          <w:szCs w:val="28"/>
          <w:u w:val="single"/>
        </w:rPr>
      </w:pPr>
    </w:p>
    <w:p w14:paraId="6C638E37" w14:textId="0405CC80" w:rsidR="008A6A68" w:rsidRDefault="008A6A68" w:rsidP="00D25332">
      <w:pPr>
        <w:spacing w:line="360" w:lineRule="auto"/>
        <w:jc w:val="both"/>
        <w:rPr>
          <w:ins w:id="13" w:author="Yogesh Kumar Patel" w:date="2023-03-12T12:05:00Z"/>
          <w:b/>
          <w:sz w:val="28"/>
          <w:szCs w:val="28"/>
          <w:u w:val="single"/>
        </w:rPr>
      </w:pPr>
    </w:p>
    <w:p w14:paraId="6D830A56" w14:textId="4F826191" w:rsidR="008A6A68" w:rsidRDefault="008A6A68" w:rsidP="00D25332">
      <w:pPr>
        <w:spacing w:line="360" w:lineRule="auto"/>
        <w:jc w:val="both"/>
        <w:rPr>
          <w:ins w:id="14" w:author="Yogesh Kumar Patel" w:date="2023-03-12T12:05:00Z"/>
          <w:b/>
          <w:sz w:val="28"/>
          <w:szCs w:val="28"/>
          <w:u w:val="single"/>
        </w:rPr>
      </w:pPr>
    </w:p>
    <w:p w14:paraId="57E5DBA1" w14:textId="3927F663" w:rsidR="008A6A68" w:rsidRDefault="008A6A68" w:rsidP="00D25332">
      <w:pPr>
        <w:spacing w:line="360" w:lineRule="auto"/>
        <w:jc w:val="both"/>
        <w:rPr>
          <w:ins w:id="15" w:author="Yogesh Kumar Patel" w:date="2023-03-12T12:05:00Z"/>
          <w:b/>
          <w:sz w:val="28"/>
          <w:szCs w:val="28"/>
          <w:u w:val="single"/>
        </w:rPr>
      </w:pPr>
    </w:p>
    <w:p w14:paraId="4D240E7A" w14:textId="3B59956A" w:rsidR="008A6A68" w:rsidRDefault="008A6A68" w:rsidP="00D25332">
      <w:pPr>
        <w:spacing w:line="360" w:lineRule="auto"/>
        <w:jc w:val="both"/>
        <w:rPr>
          <w:ins w:id="16" w:author="Yogesh Kumar Patel" w:date="2023-03-12T12:05:00Z"/>
          <w:b/>
          <w:sz w:val="28"/>
          <w:szCs w:val="28"/>
          <w:u w:val="single"/>
        </w:rPr>
      </w:pPr>
    </w:p>
    <w:p w14:paraId="76C5E882" w14:textId="5315AC3B" w:rsidR="008A6A68" w:rsidRDefault="008A6A68" w:rsidP="00D25332">
      <w:pPr>
        <w:spacing w:line="360" w:lineRule="auto"/>
        <w:jc w:val="both"/>
        <w:rPr>
          <w:ins w:id="17" w:author="Yogesh Kumar Patel" w:date="2023-03-12T12:05:00Z"/>
          <w:b/>
          <w:sz w:val="28"/>
          <w:szCs w:val="28"/>
          <w:u w:val="single"/>
        </w:rPr>
      </w:pPr>
    </w:p>
    <w:p w14:paraId="017D384B" w14:textId="7CBFD3AF" w:rsidR="008A6A68" w:rsidRDefault="008A6A68" w:rsidP="00D25332">
      <w:pPr>
        <w:spacing w:line="360" w:lineRule="auto"/>
        <w:jc w:val="both"/>
        <w:rPr>
          <w:ins w:id="18" w:author="Yogesh Kumar Patel" w:date="2023-03-12T12:05:00Z"/>
          <w:b/>
          <w:sz w:val="28"/>
          <w:szCs w:val="28"/>
          <w:u w:val="single"/>
        </w:rPr>
      </w:pPr>
    </w:p>
    <w:p w14:paraId="6628DF47" w14:textId="77777777" w:rsidR="008A6A68" w:rsidRDefault="008A6A68" w:rsidP="00D25332">
      <w:pPr>
        <w:spacing w:line="360" w:lineRule="auto"/>
        <w:jc w:val="both"/>
        <w:rPr>
          <w:ins w:id="19" w:author="Yogesh Kumar Patel" w:date="2023-03-12T12:05:00Z"/>
          <w:b/>
          <w:sz w:val="28"/>
          <w:szCs w:val="28"/>
          <w:u w:val="single"/>
        </w:rPr>
      </w:pPr>
    </w:p>
    <w:p w14:paraId="5F004C37" w14:textId="2978BD90" w:rsidR="007E75A3" w:rsidDel="008A6A68" w:rsidRDefault="007E75A3" w:rsidP="00D25332">
      <w:pPr>
        <w:spacing w:line="360" w:lineRule="auto"/>
        <w:jc w:val="both"/>
        <w:rPr>
          <w:del w:id="20" w:author="Yogesh Kumar Patel" w:date="2023-03-12T12:04:00Z"/>
          <w:b/>
          <w:sz w:val="28"/>
          <w:szCs w:val="28"/>
          <w:u w:val="single"/>
        </w:rPr>
      </w:pPr>
    </w:p>
    <w:p w14:paraId="180D0027" w14:textId="45CB8C8B" w:rsidR="007E75A3" w:rsidDel="008A6A68" w:rsidRDefault="007E75A3" w:rsidP="00D25332">
      <w:pPr>
        <w:spacing w:line="360" w:lineRule="auto"/>
        <w:jc w:val="both"/>
        <w:rPr>
          <w:del w:id="21" w:author="Yogesh Kumar Patel" w:date="2023-03-12T12:04:00Z"/>
          <w:b/>
          <w:sz w:val="28"/>
          <w:szCs w:val="28"/>
          <w:u w:val="single"/>
        </w:rPr>
      </w:pPr>
    </w:p>
    <w:p w14:paraId="2CDB8910" w14:textId="7D25F91C" w:rsidR="007E75A3" w:rsidDel="008A6A68" w:rsidRDefault="007E75A3" w:rsidP="00D25332">
      <w:pPr>
        <w:spacing w:line="360" w:lineRule="auto"/>
        <w:jc w:val="both"/>
        <w:rPr>
          <w:del w:id="22" w:author="Yogesh Kumar Patel" w:date="2023-03-12T12:04:00Z"/>
          <w:b/>
          <w:sz w:val="28"/>
          <w:szCs w:val="28"/>
          <w:u w:val="single"/>
        </w:rPr>
      </w:pPr>
    </w:p>
    <w:p w14:paraId="34D2A042" w14:textId="77777777" w:rsidR="007E75A3" w:rsidRPr="00386381" w:rsidRDefault="007E75A3" w:rsidP="00D25332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78336D0A" w14:textId="77777777" w:rsidR="00BD52C7" w:rsidRPr="00386381" w:rsidRDefault="00BD52C7" w:rsidP="00D25332">
      <w:pPr>
        <w:spacing w:line="276" w:lineRule="auto"/>
        <w:jc w:val="both"/>
        <w:rPr>
          <w:color w:val="000000"/>
          <w:sz w:val="4"/>
        </w:rPr>
      </w:pPr>
    </w:p>
    <w:p w14:paraId="67EB0547" w14:textId="77777777" w:rsidR="003924E3" w:rsidRPr="00386381" w:rsidRDefault="003924E3" w:rsidP="00D25332">
      <w:pPr>
        <w:pStyle w:val="Heading6"/>
        <w:keepNext w:val="0"/>
        <w:shd w:val="clear" w:color="auto" w:fill="E6E6E6"/>
        <w:spacing w:line="276" w:lineRule="auto"/>
        <w:jc w:val="both"/>
        <w:rPr>
          <w:b/>
          <w:color w:val="000000"/>
          <w:sz w:val="26"/>
          <w:szCs w:val="26"/>
          <w:lang w:val="en-GB"/>
        </w:rPr>
      </w:pPr>
      <w:proofErr w:type="spellStart"/>
      <w:r w:rsidRPr="00386381">
        <w:rPr>
          <w:b/>
          <w:color w:val="000000"/>
          <w:sz w:val="26"/>
          <w:szCs w:val="26"/>
          <w:lang w:val="en-GB"/>
        </w:rPr>
        <w:t>Intas</w:t>
      </w:r>
      <w:proofErr w:type="spellEnd"/>
      <w:r w:rsidRPr="00386381">
        <w:rPr>
          <w:b/>
          <w:color w:val="000000"/>
          <w:sz w:val="26"/>
          <w:szCs w:val="26"/>
          <w:lang w:val="en-GB"/>
        </w:rPr>
        <w:t xml:space="preserve"> Pharmaceut</w:t>
      </w:r>
      <w:r w:rsidR="00486D17">
        <w:rPr>
          <w:b/>
          <w:color w:val="000000"/>
          <w:sz w:val="26"/>
          <w:szCs w:val="26"/>
          <w:lang w:val="en-GB"/>
        </w:rPr>
        <w:t xml:space="preserve">icals Ltd, </w:t>
      </w:r>
      <w:proofErr w:type="spellStart"/>
      <w:r w:rsidR="00486D17">
        <w:rPr>
          <w:b/>
          <w:color w:val="000000"/>
          <w:sz w:val="26"/>
          <w:szCs w:val="26"/>
          <w:lang w:val="en-GB"/>
        </w:rPr>
        <w:t>Matoda</w:t>
      </w:r>
      <w:proofErr w:type="spellEnd"/>
      <w:r w:rsidR="00486D17">
        <w:rPr>
          <w:b/>
          <w:color w:val="000000"/>
          <w:sz w:val="26"/>
          <w:szCs w:val="26"/>
          <w:lang w:val="en-GB"/>
        </w:rPr>
        <w:t xml:space="preserve"> , Ahmedabad (</w:t>
      </w:r>
      <w:r w:rsidR="00DC0FA8">
        <w:rPr>
          <w:b/>
          <w:color w:val="000000"/>
          <w:sz w:val="26"/>
          <w:szCs w:val="26"/>
          <w:lang w:val="en-GB"/>
        </w:rPr>
        <w:t>Dec</w:t>
      </w:r>
      <w:r w:rsidRPr="00386381">
        <w:rPr>
          <w:b/>
          <w:color w:val="000000"/>
          <w:sz w:val="26"/>
          <w:szCs w:val="26"/>
          <w:lang w:val="en-GB"/>
        </w:rPr>
        <w:t xml:space="preserve">-2016 To </w:t>
      </w:r>
      <w:proofErr w:type="spellStart"/>
      <w:r w:rsidRPr="00386381">
        <w:rPr>
          <w:b/>
          <w:color w:val="000000"/>
          <w:sz w:val="26"/>
          <w:szCs w:val="26"/>
          <w:lang w:val="en-GB"/>
        </w:rPr>
        <w:t>Cont</w:t>
      </w:r>
      <w:proofErr w:type="spellEnd"/>
      <w:r w:rsidR="00123623">
        <w:rPr>
          <w:b/>
          <w:color w:val="000000"/>
          <w:sz w:val="26"/>
          <w:szCs w:val="26"/>
          <w:lang w:val="en-GB"/>
        </w:rPr>
        <w:t>….</w:t>
      </w:r>
      <w:r w:rsidRPr="00386381">
        <w:rPr>
          <w:b/>
          <w:color w:val="000000"/>
          <w:sz w:val="26"/>
          <w:szCs w:val="26"/>
          <w:lang w:val="en-GB"/>
        </w:rPr>
        <w:t>)</w:t>
      </w:r>
    </w:p>
    <w:p w14:paraId="3E365D52" w14:textId="057814E9" w:rsidR="003924E3" w:rsidRPr="00BA1DFE" w:rsidRDefault="000F4D73" w:rsidP="00D25332">
      <w:pPr>
        <w:pStyle w:val="Heading6"/>
        <w:keepNext w:val="0"/>
        <w:shd w:val="clear" w:color="auto" w:fill="E6E6E6"/>
        <w:spacing w:line="276" w:lineRule="auto"/>
        <w:jc w:val="both"/>
        <w:rPr>
          <w:b/>
          <w:color w:val="000000"/>
          <w:szCs w:val="24"/>
          <w:lang w:val="en-GB"/>
        </w:rPr>
      </w:pPr>
      <w:r w:rsidRPr="00BA1DFE">
        <w:rPr>
          <w:b/>
          <w:color w:val="000000"/>
          <w:szCs w:val="24"/>
          <w:lang w:val="en-GB"/>
        </w:rPr>
        <w:t>Manage</w:t>
      </w:r>
      <w:r w:rsidR="00D827C5">
        <w:rPr>
          <w:b/>
          <w:color w:val="000000"/>
          <w:szCs w:val="24"/>
          <w:lang w:val="en-GB"/>
        </w:rPr>
        <w:t>r</w:t>
      </w:r>
      <w:r w:rsidRPr="00BA1DFE">
        <w:rPr>
          <w:b/>
          <w:color w:val="000000"/>
          <w:szCs w:val="24"/>
          <w:lang w:val="en-GB"/>
        </w:rPr>
        <w:t>–Quality Assurance;</w:t>
      </w:r>
      <w:r w:rsidR="00BA1DFE">
        <w:rPr>
          <w:b/>
          <w:color w:val="000000"/>
          <w:szCs w:val="24"/>
          <w:lang w:val="en-GB"/>
        </w:rPr>
        <w:t xml:space="preserve"> </w:t>
      </w:r>
      <w:r w:rsidR="00B50C61">
        <w:rPr>
          <w:b/>
          <w:color w:val="000000"/>
          <w:szCs w:val="24"/>
          <w:lang w:val="en-GB"/>
        </w:rPr>
        <w:t>CSV</w:t>
      </w:r>
      <w:r w:rsidR="00270643">
        <w:rPr>
          <w:b/>
          <w:color w:val="000000"/>
          <w:szCs w:val="24"/>
          <w:lang w:val="en-GB"/>
        </w:rPr>
        <w:t xml:space="preserve"> &amp; QMS</w:t>
      </w:r>
      <w:r w:rsidR="00B50C61">
        <w:rPr>
          <w:b/>
          <w:color w:val="000000"/>
          <w:szCs w:val="24"/>
          <w:lang w:val="en-GB"/>
        </w:rPr>
        <w:t xml:space="preserve"> </w:t>
      </w:r>
      <w:r w:rsidR="003924E3" w:rsidRPr="00BA1DFE">
        <w:rPr>
          <w:b/>
          <w:color w:val="000000"/>
          <w:szCs w:val="24"/>
          <w:lang w:val="en-GB"/>
        </w:rPr>
        <w:t xml:space="preserve">                                   </w:t>
      </w:r>
    </w:p>
    <w:p w14:paraId="46A6D52D" w14:textId="77777777" w:rsidR="005547B9" w:rsidDel="008A6A68" w:rsidRDefault="003924E3" w:rsidP="00D25332">
      <w:pPr>
        <w:spacing w:before="120" w:line="360" w:lineRule="auto"/>
        <w:jc w:val="both"/>
        <w:rPr>
          <w:del w:id="23" w:author="Yogesh Kumar Patel" w:date="2023-03-12T12:05:00Z"/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 xml:space="preserve">Reporting to: </w:t>
      </w:r>
      <w:r w:rsidR="00E663B2">
        <w:rPr>
          <w:color w:val="000000"/>
          <w:sz w:val="22"/>
          <w:szCs w:val="22"/>
          <w:lang w:val="en-GB"/>
        </w:rPr>
        <w:t>Deputy</w:t>
      </w:r>
      <w:r w:rsidRPr="00386381">
        <w:rPr>
          <w:color w:val="000000"/>
          <w:sz w:val="22"/>
          <w:szCs w:val="22"/>
          <w:lang w:val="en-GB"/>
        </w:rPr>
        <w:t xml:space="preserve"> G</w:t>
      </w:r>
      <w:r w:rsidR="00123623">
        <w:rPr>
          <w:color w:val="000000"/>
          <w:sz w:val="22"/>
          <w:szCs w:val="22"/>
          <w:lang w:val="en-GB"/>
        </w:rPr>
        <w:t xml:space="preserve">eneral </w:t>
      </w:r>
      <w:r w:rsidRPr="00386381">
        <w:rPr>
          <w:color w:val="000000"/>
          <w:sz w:val="22"/>
          <w:szCs w:val="22"/>
          <w:lang w:val="en-GB"/>
        </w:rPr>
        <w:t>Manager- Quality Assurance</w:t>
      </w:r>
      <w:r w:rsidR="00B50C61">
        <w:rPr>
          <w:color w:val="000000"/>
          <w:sz w:val="22"/>
          <w:szCs w:val="22"/>
          <w:lang w:val="en-GB"/>
        </w:rPr>
        <w:t xml:space="preserve"> -</w:t>
      </w:r>
      <w:r w:rsidR="005547B9">
        <w:rPr>
          <w:color w:val="000000"/>
          <w:sz w:val="22"/>
          <w:szCs w:val="22"/>
          <w:lang w:val="en-GB"/>
        </w:rPr>
        <w:t>CSV</w:t>
      </w:r>
      <w:r w:rsidR="00B50C61">
        <w:rPr>
          <w:color w:val="000000"/>
          <w:sz w:val="22"/>
          <w:szCs w:val="22"/>
          <w:lang w:val="en-GB"/>
        </w:rPr>
        <w:t xml:space="preserve"> </w:t>
      </w:r>
    </w:p>
    <w:p w14:paraId="094CF6A5" w14:textId="77777777" w:rsidR="009B5E36" w:rsidRDefault="009B5E36">
      <w:pPr>
        <w:spacing w:before="120" w:line="360" w:lineRule="auto"/>
        <w:jc w:val="both"/>
        <w:rPr>
          <w:b/>
          <w:bCs/>
          <w:color w:val="000000"/>
        </w:rPr>
        <w:pPrChange w:id="24" w:author="Yogesh Kumar Patel" w:date="2023-03-12T12:05:00Z">
          <w:pPr>
            <w:spacing w:line="360" w:lineRule="auto"/>
            <w:jc w:val="both"/>
          </w:pPr>
        </w:pPrChange>
      </w:pPr>
    </w:p>
    <w:p w14:paraId="689EBC81" w14:textId="77777777" w:rsidR="00DE5983" w:rsidRDefault="005547B9" w:rsidP="005547B9">
      <w:pPr>
        <w:spacing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Computer System Validation (CSV)</w:t>
      </w:r>
      <w:r w:rsidRPr="00386381">
        <w:rPr>
          <w:b/>
          <w:bCs/>
          <w:color w:val="000000"/>
        </w:rPr>
        <w:t>:</w:t>
      </w:r>
    </w:p>
    <w:p w14:paraId="2CB29348" w14:textId="77777777" w:rsidR="00DE5983" w:rsidRDefault="00DE5983" w:rsidP="00DE5983">
      <w:pPr>
        <w:pStyle w:val="ListParagraph"/>
        <w:numPr>
          <w:ilvl w:val="0"/>
          <w:numId w:val="24"/>
        </w:numPr>
        <w:spacing w:line="276" w:lineRule="auto"/>
        <w:rPr>
          <w:color w:val="000000"/>
          <w:lang w:val="en-GB" w:bidi="ar-SA"/>
        </w:rPr>
      </w:pPr>
      <w:r w:rsidRPr="00486D17">
        <w:rPr>
          <w:color w:val="000000"/>
          <w:lang w:val="en-GB" w:bidi="ar-SA"/>
        </w:rPr>
        <w:t xml:space="preserve">Handling, monitoring and managing a team of </w:t>
      </w:r>
      <w:r>
        <w:rPr>
          <w:color w:val="000000"/>
          <w:lang w:val="en-GB" w:bidi="ar-SA"/>
        </w:rPr>
        <w:t>10</w:t>
      </w:r>
      <w:r w:rsidRPr="00486D17">
        <w:rPr>
          <w:color w:val="000000"/>
          <w:lang w:val="en-GB" w:bidi="ar-SA"/>
        </w:rPr>
        <w:t>+ QA personnel associated with various quality assurance functions</w:t>
      </w:r>
      <w:r w:rsidR="00B50C61">
        <w:rPr>
          <w:color w:val="000000"/>
          <w:lang w:val="en-GB" w:bidi="ar-SA"/>
        </w:rPr>
        <w:t xml:space="preserve"> of </w:t>
      </w:r>
      <w:r>
        <w:rPr>
          <w:color w:val="000000"/>
          <w:lang w:val="en-GB" w:bidi="ar-SA"/>
        </w:rPr>
        <w:t>CSV</w:t>
      </w:r>
      <w:r w:rsidRPr="00486D17">
        <w:rPr>
          <w:color w:val="000000"/>
          <w:lang w:val="en-GB" w:bidi="ar-SA"/>
        </w:rPr>
        <w:t xml:space="preserve">. </w:t>
      </w:r>
    </w:p>
    <w:p w14:paraId="59C8F2A4" w14:textId="77777777" w:rsidR="00DE5983" w:rsidRPr="00DE5983" w:rsidRDefault="00DE5983" w:rsidP="00DE5983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Subject matter expertise in computerised system validation  requirements </w:t>
      </w:r>
      <w:r w:rsidRPr="00F74AB7">
        <w:rPr>
          <w:color w:val="000000"/>
          <w:sz w:val="22"/>
          <w:szCs w:val="22"/>
          <w:lang w:val="en-GB"/>
        </w:rPr>
        <w:t xml:space="preserve">for </w:t>
      </w:r>
      <w:r>
        <w:rPr>
          <w:color w:val="000000"/>
          <w:sz w:val="22"/>
          <w:szCs w:val="22"/>
          <w:lang w:val="en-GB"/>
        </w:rPr>
        <w:t>various applications</w:t>
      </w:r>
      <w:r w:rsidRPr="00F74AB7">
        <w:rPr>
          <w:color w:val="000000"/>
          <w:sz w:val="22"/>
          <w:szCs w:val="22"/>
          <w:lang w:val="en-GB"/>
        </w:rPr>
        <w:t xml:space="preserve"> as per 21 CFR Part 11, CFR Part 211, Annex 11, GAMP Assessment.</w:t>
      </w:r>
    </w:p>
    <w:p w14:paraId="0D117458" w14:textId="77777777" w:rsidR="000646A7" w:rsidRPr="00F74AB7" w:rsidRDefault="000646A7" w:rsidP="005547B9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Expertise in computer system validation / qualification , compliance and quality management system of Various application like; </w:t>
      </w:r>
      <w:r w:rsidRPr="009977AC">
        <w:rPr>
          <w:color w:val="000000"/>
          <w:sz w:val="22"/>
          <w:szCs w:val="22"/>
        </w:rPr>
        <w:t>QMS Software i.e. -QMS Module, DMS, Process XE -</w:t>
      </w:r>
      <w:proofErr w:type="spellStart"/>
      <w:r w:rsidRPr="009977AC">
        <w:rPr>
          <w:color w:val="000000"/>
          <w:sz w:val="22"/>
          <w:szCs w:val="22"/>
        </w:rPr>
        <w:t>eBMR</w:t>
      </w:r>
      <w:proofErr w:type="spellEnd"/>
    </w:p>
    <w:p w14:paraId="71A9039F" w14:textId="77777777" w:rsidR="005547B9" w:rsidRPr="00F74AB7" w:rsidRDefault="005547B9" w:rsidP="005547B9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F74AB7">
        <w:rPr>
          <w:color w:val="000000"/>
          <w:sz w:val="22"/>
          <w:szCs w:val="22"/>
          <w:lang w:val="en-GB"/>
        </w:rPr>
        <w:t xml:space="preserve">Developing and reviewing </w:t>
      </w:r>
      <w:r w:rsidR="00B50C61">
        <w:rPr>
          <w:color w:val="000000"/>
          <w:sz w:val="22"/>
          <w:szCs w:val="22"/>
          <w:lang w:val="en-GB"/>
        </w:rPr>
        <w:t>Configuration specification, S</w:t>
      </w:r>
      <w:r w:rsidR="000646A7">
        <w:rPr>
          <w:color w:val="000000"/>
          <w:sz w:val="22"/>
          <w:szCs w:val="22"/>
          <w:lang w:val="en-GB"/>
        </w:rPr>
        <w:t xml:space="preserve">ystem validation plan , </w:t>
      </w:r>
      <w:r w:rsidRPr="00F74AB7">
        <w:rPr>
          <w:color w:val="000000"/>
          <w:sz w:val="22"/>
          <w:szCs w:val="22"/>
          <w:lang w:val="en-GB"/>
        </w:rPr>
        <w:t xml:space="preserve">User Requirement Specifications </w:t>
      </w:r>
      <w:r w:rsidR="000646A7">
        <w:rPr>
          <w:color w:val="000000"/>
          <w:sz w:val="22"/>
          <w:szCs w:val="22"/>
          <w:lang w:val="en-GB"/>
        </w:rPr>
        <w:t>(</w:t>
      </w:r>
      <w:r w:rsidRPr="00F74AB7">
        <w:rPr>
          <w:color w:val="000000"/>
          <w:sz w:val="22"/>
          <w:szCs w:val="22"/>
          <w:lang w:val="en-GB"/>
        </w:rPr>
        <w:t>URS</w:t>
      </w:r>
      <w:r w:rsidR="000646A7">
        <w:rPr>
          <w:color w:val="000000"/>
          <w:sz w:val="22"/>
          <w:szCs w:val="22"/>
          <w:lang w:val="en-GB"/>
        </w:rPr>
        <w:t>)</w:t>
      </w:r>
      <w:r w:rsidRPr="00F74AB7">
        <w:rPr>
          <w:color w:val="000000"/>
          <w:sz w:val="22"/>
          <w:szCs w:val="22"/>
          <w:lang w:val="en-GB"/>
        </w:rPr>
        <w:t xml:space="preserve">, </w:t>
      </w:r>
      <w:proofErr w:type="spellStart"/>
      <w:r w:rsidR="000646A7">
        <w:rPr>
          <w:color w:val="000000"/>
          <w:sz w:val="22"/>
          <w:szCs w:val="22"/>
          <w:lang w:val="en-GB"/>
        </w:rPr>
        <w:t>GxP</w:t>
      </w:r>
      <w:proofErr w:type="spellEnd"/>
      <w:r w:rsidR="000646A7">
        <w:rPr>
          <w:color w:val="000000"/>
          <w:sz w:val="22"/>
          <w:szCs w:val="22"/>
          <w:lang w:val="en-GB"/>
        </w:rPr>
        <w:t xml:space="preserve"> assessment &amp;  system classification</w:t>
      </w:r>
      <w:r w:rsidRPr="00F74AB7">
        <w:rPr>
          <w:color w:val="000000"/>
          <w:sz w:val="22"/>
          <w:szCs w:val="22"/>
          <w:lang w:val="en-GB"/>
        </w:rPr>
        <w:t>.</w:t>
      </w:r>
      <w:r w:rsidR="000646A7">
        <w:rPr>
          <w:color w:val="000000"/>
          <w:sz w:val="22"/>
          <w:szCs w:val="22"/>
          <w:lang w:val="en-GB"/>
        </w:rPr>
        <w:t xml:space="preserve"> </w:t>
      </w:r>
    </w:p>
    <w:p w14:paraId="7BFCD8AE" w14:textId="77777777" w:rsidR="005547B9" w:rsidRDefault="005547B9" w:rsidP="005547B9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Co-ordinate</w:t>
      </w:r>
      <w:r w:rsidRPr="00F74AB7">
        <w:rPr>
          <w:color w:val="000000"/>
          <w:sz w:val="22"/>
          <w:szCs w:val="22"/>
          <w:lang w:val="en-GB"/>
        </w:rPr>
        <w:t xml:space="preserve"> with the vendors in commissioning of the upgrade version of software, implement new system or maintenance of systems and resolving technical issues.</w:t>
      </w:r>
    </w:p>
    <w:p w14:paraId="2E117709" w14:textId="77777777" w:rsidR="00DE5983" w:rsidRPr="00F74AB7" w:rsidRDefault="00DE5983" w:rsidP="005547B9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Project management support to global projects with computer system validation activities and deliverables, coordination with internal team and vendor for implementation of CSV projects.  </w:t>
      </w:r>
    </w:p>
    <w:p w14:paraId="6F10566E" w14:textId="77777777" w:rsidR="00DE5983" w:rsidRDefault="00DE5983" w:rsidP="00DE5983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Preparation of </w:t>
      </w:r>
      <w:r w:rsidR="005547B9" w:rsidRPr="00F74AB7">
        <w:rPr>
          <w:color w:val="000000"/>
          <w:sz w:val="22"/>
          <w:szCs w:val="22"/>
          <w:lang w:val="en-GB"/>
        </w:rPr>
        <w:t xml:space="preserve"> SOPs to help the business process in line as per FDA regulations</w:t>
      </w:r>
      <w:r>
        <w:rPr>
          <w:color w:val="000000"/>
          <w:sz w:val="22"/>
          <w:szCs w:val="22"/>
          <w:lang w:val="en-GB"/>
        </w:rPr>
        <w:t>.</w:t>
      </w:r>
    </w:p>
    <w:p w14:paraId="60D0A2B6" w14:textId="77777777" w:rsidR="009B5E36" w:rsidDel="008A6A68" w:rsidRDefault="009B5E36" w:rsidP="009B5E36">
      <w:pPr>
        <w:spacing w:before="120" w:line="276" w:lineRule="auto"/>
        <w:ind w:left="360"/>
        <w:jc w:val="both"/>
        <w:rPr>
          <w:del w:id="25" w:author="Yogesh Kumar Patel" w:date="2023-03-12T12:04:00Z"/>
          <w:color w:val="000000"/>
          <w:sz w:val="22"/>
          <w:szCs w:val="22"/>
          <w:lang w:val="en-GB"/>
        </w:rPr>
      </w:pPr>
    </w:p>
    <w:p w14:paraId="3EFEF78F" w14:textId="77777777" w:rsidR="009B5E36" w:rsidRDefault="009B5E36" w:rsidP="009B5E36">
      <w:pPr>
        <w:spacing w:line="360" w:lineRule="auto"/>
        <w:jc w:val="both"/>
        <w:rPr>
          <w:b/>
          <w:bCs/>
          <w:color w:val="000000"/>
        </w:rPr>
      </w:pPr>
    </w:p>
    <w:p w14:paraId="566C01D0" w14:textId="77777777" w:rsidR="009B5E36" w:rsidRPr="00386381" w:rsidRDefault="009B5E36" w:rsidP="009B5E36">
      <w:pPr>
        <w:spacing w:line="360" w:lineRule="auto"/>
        <w:jc w:val="both"/>
        <w:rPr>
          <w:b/>
          <w:bCs/>
          <w:color w:val="000000"/>
        </w:rPr>
      </w:pPr>
      <w:r w:rsidRPr="00386381">
        <w:rPr>
          <w:b/>
          <w:bCs/>
          <w:color w:val="000000"/>
        </w:rPr>
        <w:t>Quality Management System</w:t>
      </w:r>
      <w:r>
        <w:rPr>
          <w:b/>
          <w:bCs/>
          <w:color w:val="000000"/>
        </w:rPr>
        <w:t xml:space="preserve"> (QMS)</w:t>
      </w:r>
      <w:r w:rsidRPr="00386381">
        <w:rPr>
          <w:b/>
          <w:bCs/>
          <w:color w:val="000000"/>
        </w:rPr>
        <w:t>:</w:t>
      </w:r>
    </w:p>
    <w:p w14:paraId="088E72BD" w14:textId="77777777" w:rsidR="009B5E36" w:rsidRPr="00DC6FA8" w:rsidRDefault="009B5E36" w:rsidP="009B5E36">
      <w:pPr>
        <w:pStyle w:val="ListParagraph"/>
        <w:numPr>
          <w:ilvl w:val="0"/>
          <w:numId w:val="24"/>
        </w:numPr>
        <w:tabs>
          <w:tab w:val="left" w:pos="498"/>
        </w:tabs>
        <w:spacing w:before="126" w:line="276" w:lineRule="auto"/>
        <w:ind w:right="142"/>
        <w:jc w:val="both"/>
        <w:rPr>
          <w:color w:val="000000"/>
          <w:lang w:val="en-GB" w:bidi="ar-SA"/>
        </w:rPr>
      </w:pPr>
      <w:r w:rsidRPr="00DC6FA8">
        <w:rPr>
          <w:color w:val="000000"/>
          <w:lang w:val="en-GB" w:bidi="ar-SA"/>
        </w:rPr>
        <w:t>To prepare agenda of QMS (Quality Management System) and ensure compliance of action plan.</w:t>
      </w:r>
    </w:p>
    <w:p w14:paraId="5BD47EE5" w14:textId="77777777" w:rsidR="009B5E36" w:rsidRPr="000F4D73" w:rsidRDefault="009B5E36" w:rsidP="009B5E36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Preparation of Monthly Information System (MIS) /Monthly Report of QMS Department</w:t>
      </w:r>
      <w:r>
        <w:rPr>
          <w:color w:val="000000"/>
          <w:sz w:val="22"/>
          <w:szCs w:val="22"/>
          <w:lang w:val="en-GB"/>
        </w:rPr>
        <w:t xml:space="preserve"> &amp;</w:t>
      </w:r>
      <w:r w:rsidRPr="00DC6FA8">
        <w:t xml:space="preserve"> </w:t>
      </w:r>
      <w:r>
        <w:t>t</w:t>
      </w:r>
      <w:r w:rsidRPr="00DC6FA8">
        <w:rPr>
          <w:color w:val="000000"/>
          <w:sz w:val="22"/>
          <w:szCs w:val="22"/>
          <w:lang w:val="en-GB"/>
        </w:rPr>
        <w:t xml:space="preserve">o submit Quality </w:t>
      </w:r>
      <w:r>
        <w:rPr>
          <w:color w:val="000000"/>
          <w:sz w:val="22"/>
          <w:szCs w:val="22"/>
          <w:lang w:val="en-GB"/>
        </w:rPr>
        <w:t>review steering committee (QRSC)</w:t>
      </w:r>
      <w:r w:rsidRPr="00DC6FA8">
        <w:rPr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  <w:lang w:val="en-GB"/>
        </w:rPr>
        <w:t>details to s</w:t>
      </w:r>
      <w:r w:rsidRPr="00DC6FA8">
        <w:rPr>
          <w:color w:val="000000"/>
          <w:sz w:val="22"/>
          <w:szCs w:val="22"/>
          <w:lang w:val="en-GB"/>
        </w:rPr>
        <w:t>enior Management.</w:t>
      </w:r>
    </w:p>
    <w:p w14:paraId="021506EA" w14:textId="77777777" w:rsidR="009B5E36" w:rsidRPr="00386381" w:rsidRDefault="009B5E36" w:rsidP="009B5E36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486D17">
        <w:rPr>
          <w:color w:val="000000"/>
          <w:sz w:val="22"/>
          <w:szCs w:val="22"/>
          <w:lang w:val="en-GB"/>
        </w:rPr>
        <w:t>Leading the QMS team, involved in investigation of Deviations / OOS / OOT. Involved in managing the changes and devising CAPAs to prevent recurrence of the non-conformances.</w:t>
      </w:r>
    </w:p>
    <w:p w14:paraId="7BB6EBD0" w14:textId="77777777" w:rsidR="009B5E36" w:rsidRPr="00386381" w:rsidRDefault="009B5E36" w:rsidP="009B5E36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0F4D73">
        <w:rPr>
          <w:color w:val="000000"/>
          <w:sz w:val="22"/>
          <w:szCs w:val="22"/>
          <w:lang w:val="en-GB"/>
        </w:rPr>
        <w:t>Handling Regulatory / Customer audits and providing compliance to the same</w:t>
      </w:r>
      <w:r>
        <w:rPr>
          <w:color w:val="000000"/>
          <w:sz w:val="22"/>
          <w:szCs w:val="22"/>
          <w:lang w:val="en-GB"/>
        </w:rPr>
        <w:t xml:space="preserve">. </w:t>
      </w:r>
      <w:r w:rsidRPr="00386381">
        <w:rPr>
          <w:color w:val="000000"/>
          <w:sz w:val="22"/>
          <w:szCs w:val="22"/>
          <w:lang w:val="en-GB"/>
        </w:rPr>
        <w:t>Majorly involved in third party au</w:t>
      </w:r>
      <w:r>
        <w:rPr>
          <w:color w:val="000000"/>
          <w:sz w:val="22"/>
          <w:szCs w:val="22"/>
          <w:lang w:val="en-GB"/>
        </w:rPr>
        <w:t>dits conducted as per schedule.</w:t>
      </w:r>
    </w:p>
    <w:p w14:paraId="33817C3B" w14:textId="77777777" w:rsidR="009B5E36" w:rsidRDefault="009B5E36" w:rsidP="009B5E36">
      <w:pPr>
        <w:pStyle w:val="ListParagraph"/>
        <w:numPr>
          <w:ilvl w:val="0"/>
          <w:numId w:val="24"/>
        </w:numPr>
        <w:tabs>
          <w:tab w:val="left" w:pos="498"/>
        </w:tabs>
        <w:spacing w:before="160" w:line="276" w:lineRule="auto"/>
        <w:ind w:right="149"/>
        <w:rPr>
          <w:color w:val="000000"/>
          <w:lang w:val="en-GB" w:bidi="ar-SA"/>
        </w:rPr>
      </w:pPr>
      <w:r w:rsidRPr="000F4D73">
        <w:rPr>
          <w:color w:val="000000"/>
          <w:lang w:val="en-GB" w:bidi="ar-SA"/>
        </w:rPr>
        <w:t>Providing training to QA personnel  as a part of Training calendar Matrix (Qualified departmental</w:t>
      </w:r>
      <w:r>
        <w:rPr>
          <w:color w:val="000000"/>
          <w:lang w:val="en-GB" w:bidi="ar-SA"/>
        </w:rPr>
        <w:t xml:space="preserve"> </w:t>
      </w:r>
      <w:r w:rsidRPr="000F4D73">
        <w:rPr>
          <w:color w:val="000000"/>
          <w:lang w:val="en-GB" w:bidi="ar-SA"/>
        </w:rPr>
        <w:t>trainer).</w:t>
      </w:r>
    </w:p>
    <w:p w14:paraId="0987C2F9" w14:textId="77777777" w:rsidR="009B5E36" w:rsidRPr="009B5E36" w:rsidRDefault="009B5E36" w:rsidP="009B5E36">
      <w:pPr>
        <w:numPr>
          <w:ilvl w:val="0"/>
          <w:numId w:val="24"/>
        </w:num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 xml:space="preserve">Involving in Self inspection/Internal audit of plant premises. (Qualified auditor) </w:t>
      </w:r>
    </w:p>
    <w:p w14:paraId="384F6E46" w14:textId="77777777" w:rsidR="002956B2" w:rsidRPr="00386381" w:rsidDel="008A6A68" w:rsidRDefault="002956B2" w:rsidP="00D25332">
      <w:pPr>
        <w:spacing w:line="360" w:lineRule="auto"/>
        <w:jc w:val="both"/>
        <w:rPr>
          <w:del w:id="26" w:author="Yogesh Kumar Patel" w:date="2023-03-12T12:05:00Z"/>
          <w:color w:val="000000"/>
          <w:sz w:val="2"/>
        </w:rPr>
      </w:pPr>
    </w:p>
    <w:p w14:paraId="5A464686" w14:textId="77777777" w:rsidR="000A32CE" w:rsidDel="008A6A68" w:rsidRDefault="000A32CE" w:rsidP="000A32CE">
      <w:pPr>
        <w:spacing w:line="360" w:lineRule="auto"/>
        <w:jc w:val="both"/>
        <w:rPr>
          <w:del w:id="27" w:author="Yogesh Kumar Patel" w:date="2023-03-12T12:05:00Z"/>
          <w:color w:val="000000"/>
          <w:sz w:val="22"/>
          <w:szCs w:val="22"/>
        </w:rPr>
      </w:pPr>
    </w:p>
    <w:p w14:paraId="550C6D60" w14:textId="77777777" w:rsidR="009B5E36" w:rsidDel="008A6A68" w:rsidRDefault="009B5E36" w:rsidP="000A32CE">
      <w:pPr>
        <w:spacing w:line="360" w:lineRule="auto"/>
        <w:jc w:val="both"/>
        <w:rPr>
          <w:del w:id="28" w:author="Yogesh Kumar Patel" w:date="2023-03-12T12:04:00Z"/>
          <w:color w:val="000000"/>
          <w:sz w:val="22"/>
          <w:szCs w:val="22"/>
        </w:rPr>
      </w:pPr>
    </w:p>
    <w:p w14:paraId="58CCEEE4" w14:textId="77777777" w:rsidR="009B5E36" w:rsidDel="008A6A68" w:rsidRDefault="009B5E36" w:rsidP="000A32CE">
      <w:pPr>
        <w:spacing w:line="360" w:lineRule="auto"/>
        <w:jc w:val="both"/>
        <w:rPr>
          <w:del w:id="29" w:author="Yogesh Kumar Patel" w:date="2023-03-12T12:04:00Z"/>
          <w:color w:val="000000"/>
          <w:sz w:val="22"/>
          <w:szCs w:val="22"/>
        </w:rPr>
      </w:pPr>
    </w:p>
    <w:p w14:paraId="48F573B3" w14:textId="77777777" w:rsidR="009B5E36" w:rsidDel="008A6A68" w:rsidRDefault="009B5E36" w:rsidP="000A32CE">
      <w:pPr>
        <w:spacing w:line="360" w:lineRule="auto"/>
        <w:jc w:val="both"/>
        <w:rPr>
          <w:del w:id="30" w:author="Yogesh Kumar Patel" w:date="2023-03-12T12:04:00Z"/>
          <w:color w:val="000000"/>
          <w:sz w:val="22"/>
          <w:szCs w:val="22"/>
        </w:rPr>
      </w:pPr>
    </w:p>
    <w:p w14:paraId="0B646FD3" w14:textId="20EADF0D" w:rsidR="009B5E36" w:rsidRPr="005547B9" w:rsidDel="008A6A68" w:rsidRDefault="009B5E36" w:rsidP="000A32CE">
      <w:pPr>
        <w:spacing w:line="360" w:lineRule="auto"/>
        <w:jc w:val="both"/>
        <w:rPr>
          <w:del w:id="31" w:author="Yogesh Kumar Patel" w:date="2023-03-12T12:05:00Z"/>
          <w:color w:val="000000"/>
          <w:sz w:val="22"/>
          <w:szCs w:val="22"/>
        </w:rPr>
      </w:pPr>
    </w:p>
    <w:p w14:paraId="2722A44E" w14:textId="77777777" w:rsidR="003924E3" w:rsidRPr="00386381" w:rsidRDefault="003924E3" w:rsidP="00D25332">
      <w:pPr>
        <w:spacing w:line="360" w:lineRule="auto"/>
        <w:jc w:val="both"/>
        <w:rPr>
          <w:color w:val="000000"/>
          <w:sz w:val="2"/>
        </w:rPr>
      </w:pPr>
    </w:p>
    <w:p w14:paraId="77061614" w14:textId="77777777" w:rsidR="003924E3" w:rsidRPr="00386381" w:rsidRDefault="003924E3" w:rsidP="00D25332">
      <w:pPr>
        <w:spacing w:line="360" w:lineRule="auto"/>
        <w:jc w:val="both"/>
        <w:rPr>
          <w:color w:val="000000"/>
          <w:sz w:val="2"/>
        </w:rPr>
      </w:pPr>
    </w:p>
    <w:p w14:paraId="3F8A03FD" w14:textId="77777777" w:rsidR="003924E3" w:rsidRPr="00386381" w:rsidRDefault="003924E3" w:rsidP="00D25332">
      <w:pPr>
        <w:spacing w:line="360" w:lineRule="auto"/>
        <w:jc w:val="both"/>
        <w:rPr>
          <w:color w:val="000000"/>
          <w:sz w:val="2"/>
        </w:rPr>
      </w:pPr>
    </w:p>
    <w:p w14:paraId="2CC7CB2A" w14:textId="77777777" w:rsidR="003924E3" w:rsidRPr="00386381" w:rsidRDefault="003924E3" w:rsidP="00D25332">
      <w:pPr>
        <w:spacing w:line="360" w:lineRule="auto"/>
        <w:jc w:val="both"/>
        <w:rPr>
          <w:color w:val="000000"/>
          <w:sz w:val="2"/>
        </w:rPr>
      </w:pPr>
    </w:p>
    <w:p w14:paraId="07C9E453" w14:textId="77777777" w:rsidR="003924E3" w:rsidRPr="00386381" w:rsidRDefault="003924E3" w:rsidP="00D25332">
      <w:pPr>
        <w:pStyle w:val="Heading6"/>
        <w:keepNext w:val="0"/>
        <w:shd w:val="clear" w:color="auto" w:fill="E6E6E6"/>
        <w:spacing w:line="360" w:lineRule="auto"/>
        <w:jc w:val="both"/>
        <w:rPr>
          <w:b/>
          <w:color w:val="000000"/>
          <w:sz w:val="26"/>
          <w:szCs w:val="26"/>
          <w:lang w:val="en-GB"/>
        </w:rPr>
      </w:pPr>
      <w:r w:rsidRPr="00386381">
        <w:rPr>
          <w:b/>
          <w:color w:val="000000"/>
          <w:sz w:val="26"/>
          <w:szCs w:val="26"/>
          <w:lang w:val="en-GB"/>
        </w:rPr>
        <w:t xml:space="preserve">Sun Pharmaceuticals Limited, </w:t>
      </w:r>
      <w:proofErr w:type="spellStart"/>
      <w:r w:rsidRPr="00386381">
        <w:rPr>
          <w:b/>
          <w:color w:val="000000"/>
          <w:sz w:val="26"/>
          <w:szCs w:val="26"/>
          <w:lang w:val="en-GB"/>
        </w:rPr>
        <w:t>Halol</w:t>
      </w:r>
      <w:proofErr w:type="spellEnd"/>
      <w:r w:rsidRPr="00386381">
        <w:rPr>
          <w:b/>
          <w:color w:val="000000"/>
          <w:sz w:val="26"/>
          <w:szCs w:val="26"/>
          <w:lang w:val="en-GB"/>
        </w:rPr>
        <w:t>, Vadodara (</w:t>
      </w:r>
      <w:r w:rsidR="007C3E95">
        <w:rPr>
          <w:b/>
          <w:color w:val="000000"/>
          <w:sz w:val="26"/>
          <w:szCs w:val="26"/>
          <w:lang w:val="en-GB"/>
        </w:rPr>
        <w:t>Jan-2016</w:t>
      </w:r>
      <w:r w:rsidRPr="00386381">
        <w:rPr>
          <w:b/>
          <w:color w:val="000000"/>
          <w:sz w:val="26"/>
          <w:szCs w:val="26"/>
          <w:lang w:val="en-GB"/>
        </w:rPr>
        <w:t xml:space="preserve"> To </w:t>
      </w:r>
      <w:r w:rsidR="00DC0FA8">
        <w:rPr>
          <w:b/>
          <w:color w:val="000000"/>
          <w:sz w:val="26"/>
          <w:szCs w:val="26"/>
          <w:lang w:val="en-GB"/>
        </w:rPr>
        <w:t>Dec</w:t>
      </w:r>
      <w:r w:rsidRPr="00386381">
        <w:rPr>
          <w:b/>
          <w:color w:val="000000"/>
          <w:sz w:val="26"/>
          <w:szCs w:val="26"/>
          <w:lang w:val="en-GB"/>
        </w:rPr>
        <w:t>-2016)</w:t>
      </w:r>
    </w:p>
    <w:p w14:paraId="6749045D" w14:textId="77777777" w:rsidR="003924E3" w:rsidRPr="00386381" w:rsidRDefault="003924E3" w:rsidP="00D25332">
      <w:pPr>
        <w:pStyle w:val="Heading6"/>
        <w:keepNext w:val="0"/>
        <w:shd w:val="clear" w:color="auto" w:fill="E6E6E6"/>
        <w:spacing w:line="360" w:lineRule="auto"/>
        <w:jc w:val="both"/>
        <w:rPr>
          <w:b/>
          <w:color w:val="000000"/>
          <w:sz w:val="26"/>
          <w:szCs w:val="26"/>
          <w:lang w:val="en-GB"/>
        </w:rPr>
      </w:pPr>
      <w:r w:rsidRPr="00386381">
        <w:rPr>
          <w:b/>
          <w:color w:val="000000"/>
          <w:sz w:val="26"/>
          <w:szCs w:val="26"/>
          <w:lang w:val="en-GB"/>
        </w:rPr>
        <w:t xml:space="preserve">Executive, Investigator </w:t>
      </w:r>
      <w:r w:rsidR="000A32CE">
        <w:rPr>
          <w:b/>
          <w:color w:val="000000"/>
          <w:sz w:val="26"/>
          <w:szCs w:val="26"/>
          <w:lang w:val="en-GB"/>
        </w:rPr>
        <w:t>–</w:t>
      </w:r>
      <w:r w:rsidRPr="00386381">
        <w:rPr>
          <w:b/>
          <w:color w:val="000000"/>
          <w:sz w:val="26"/>
          <w:szCs w:val="26"/>
          <w:lang w:val="en-GB"/>
        </w:rPr>
        <w:t xml:space="preserve"> </w:t>
      </w:r>
      <w:r w:rsidR="000A32CE">
        <w:rPr>
          <w:b/>
          <w:color w:val="000000"/>
          <w:sz w:val="26"/>
          <w:szCs w:val="26"/>
          <w:lang w:val="en-GB"/>
        </w:rPr>
        <w:t xml:space="preserve">CSV &amp; </w:t>
      </w:r>
      <w:r w:rsidRPr="00386381">
        <w:rPr>
          <w:b/>
          <w:color w:val="000000"/>
          <w:sz w:val="26"/>
          <w:szCs w:val="26"/>
          <w:lang w:val="en-GB"/>
        </w:rPr>
        <w:t xml:space="preserve">QMS  (Event/Incident Investigation)                                   </w:t>
      </w:r>
    </w:p>
    <w:p w14:paraId="7739572C" w14:textId="77777777" w:rsidR="000A32CE" w:rsidRDefault="000A32CE" w:rsidP="000A32CE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Co-ordinate</w:t>
      </w:r>
      <w:r w:rsidRPr="00F74AB7">
        <w:rPr>
          <w:color w:val="000000"/>
          <w:sz w:val="22"/>
          <w:szCs w:val="22"/>
          <w:lang w:val="en-GB"/>
        </w:rPr>
        <w:t xml:space="preserve"> with the vendors in commissioning of the upgrade version of software, implement new system or maintenance of systems and resolving technical issues.</w:t>
      </w:r>
    </w:p>
    <w:p w14:paraId="6DD228B2" w14:textId="77777777" w:rsidR="000A32CE" w:rsidRPr="00F74AB7" w:rsidRDefault="000A32CE" w:rsidP="000A32CE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Project management support to global projects with computer system validation activities and deliverables, coordination with internal team and vendor for implementation of CSV projects.  </w:t>
      </w:r>
    </w:p>
    <w:p w14:paraId="32701C4B" w14:textId="69CA9A53" w:rsidR="000A32CE" w:rsidRPr="000A32CE" w:rsidDel="008A6A68" w:rsidRDefault="000A32CE" w:rsidP="000A32CE">
      <w:pPr>
        <w:numPr>
          <w:ilvl w:val="0"/>
          <w:numId w:val="24"/>
        </w:numPr>
        <w:spacing w:before="120" w:line="276" w:lineRule="auto"/>
        <w:jc w:val="both"/>
        <w:rPr>
          <w:del w:id="32" w:author="Yogesh Kumar Patel" w:date="2023-03-12T12:07:00Z"/>
          <w:color w:val="000000"/>
          <w:sz w:val="22"/>
          <w:szCs w:val="22"/>
          <w:lang w:val="en-GB"/>
        </w:rPr>
      </w:pPr>
      <w:del w:id="33" w:author="Yogesh Kumar Patel" w:date="2023-03-12T12:07:00Z">
        <w:r w:rsidDel="008A6A68">
          <w:rPr>
            <w:color w:val="000000"/>
            <w:sz w:val="22"/>
            <w:szCs w:val="22"/>
            <w:lang w:val="en-GB"/>
          </w:rPr>
          <w:delText xml:space="preserve">Preparation of </w:delText>
        </w:r>
        <w:r w:rsidRPr="00F74AB7" w:rsidDel="008A6A68">
          <w:rPr>
            <w:color w:val="000000"/>
            <w:sz w:val="22"/>
            <w:szCs w:val="22"/>
            <w:lang w:val="en-GB"/>
          </w:rPr>
          <w:delText xml:space="preserve"> SOPs to help the business process in line as per FDA regulations</w:delText>
        </w:r>
        <w:r w:rsidDel="008A6A68">
          <w:rPr>
            <w:color w:val="000000"/>
            <w:sz w:val="22"/>
            <w:szCs w:val="22"/>
            <w:lang w:val="en-GB"/>
          </w:rPr>
          <w:delText>.</w:delText>
        </w:r>
      </w:del>
    </w:p>
    <w:p w14:paraId="11FA24D1" w14:textId="77777777" w:rsidR="003924E3" w:rsidRPr="00386381" w:rsidRDefault="003924E3" w:rsidP="00D25332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To review of Inc</w:t>
      </w:r>
      <w:r w:rsidR="00386381" w:rsidRPr="00386381">
        <w:rPr>
          <w:color w:val="000000"/>
          <w:sz w:val="22"/>
          <w:szCs w:val="22"/>
          <w:lang w:val="en-GB"/>
        </w:rPr>
        <w:t>ident report of Deviation, OOS,</w:t>
      </w:r>
      <w:r w:rsidRPr="00386381">
        <w:rPr>
          <w:color w:val="000000"/>
          <w:sz w:val="22"/>
          <w:szCs w:val="22"/>
          <w:lang w:val="en-GB"/>
        </w:rPr>
        <w:t xml:space="preserve"> OOT</w:t>
      </w:r>
      <w:r w:rsidR="00386381" w:rsidRPr="00386381">
        <w:rPr>
          <w:color w:val="000000"/>
          <w:sz w:val="22"/>
          <w:szCs w:val="22"/>
          <w:lang w:val="en-GB"/>
        </w:rPr>
        <w:t xml:space="preserve"> , CAPA, Interim investigation report, Effectiveness check</w:t>
      </w:r>
      <w:r w:rsidR="00DE5983">
        <w:rPr>
          <w:color w:val="000000"/>
          <w:sz w:val="22"/>
          <w:szCs w:val="22"/>
          <w:lang w:val="en-GB"/>
        </w:rPr>
        <w:t>.</w:t>
      </w:r>
    </w:p>
    <w:p w14:paraId="446328E9" w14:textId="77777777" w:rsidR="003924E3" w:rsidRPr="00386381" w:rsidRDefault="003924E3" w:rsidP="00D25332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lastRenderedPageBreak/>
        <w:t>To guide and lead the investigation team for investigation ,</w:t>
      </w:r>
      <w:r w:rsidR="00F74AB7">
        <w:rPr>
          <w:color w:val="000000"/>
          <w:sz w:val="22"/>
          <w:szCs w:val="22"/>
          <w:lang w:val="en-GB"/>
        </w:rPr>
        <w:t xml:space="preserve"> </w:t>
      </w:r>
      <w:r w:rsidRPr="00386381">
        <w:rPr>
          <w:color w:val="000000"/>
          <w:sz w:val="22"/>
          <w:szCs w:val="22"/>
          <w:lang w:val="en-GB"/>
        </w:rPr>
        <w:t>Perform investigation as cross functional team member. To monitor the incident investigation is completed within stipulated time frame</w:t>
      </w:r>
      <w:r w:rsidR="00DE5983">
        <w:rPr>
          <w:color w:val="000000"/>
          <w:sz w:val="22"/>
          <w:szCs w:val="22"/>
          <w:lang w:val="en-GB"/>
        </w:rPr>
        <w:t>.</w:t>
      </w:r>
    </w:p>
    <w:p w14:paraId="2B255B52" w14:textId="77777777" w:rsidR="009B5E36" w:rsidRDefault="009B5E36" w:rsidP="00DC0FA8">
      <w:pPr>
        <w:pStyle w:val="Heading6"/>
        <w:keepNext w:val="0"/>
        <w:shd w:val="clear" w:color="auto" w:fill="FFFFFF" w:themeFill="background1"/>
        <w:spacing w:line="276" w:lineRule="auto"/>
        <w:jc w:val="both"/>
        <w:rPr>
          <w:color w:val="000000"/>
          <w:sz w:val="22"/>
          <w:szCs w:val="22"/>
          <w:lang w:val="en-GB"/>
        </w:rPr>
      </w:pPr>
    </w:p>
    <w:p w14:paraId="532D291D" w14:textId="77777777" w:rsidR="00DC0FA8" w:rsidRPr="00DC0FA8" w:rsidRDefault="00DC0FA8" w:rsidP="00DC0FA8">
      <w:pPr>
        <w:pStyle w:val="Heading6"/>
        <w:keepNext w:val="0"/>
        <w:shd w:val="clear" w:color="auto" w:fill="FFFFFF" w:themeFill="background1"/>
        <w:spacing w:line="276" w:lineRule="auto"/>
        <w:jc w:val="both"/>
        <w:rPr>
          <w:b/>
          <w:color w:val="000000"/>
          <w:sz w:val="22"/>
          <w:szCs w:val="22"/>
          <w:lang w:val="en-GB"/>
        </w:rPr>
      </w:pPr>
      <w:r w:rsidRPr="00DC0FA8">
        <w:rPr>
          <w:b/>
          <w:color w:val="000000"/>
          <w:sz w:val="22"/>
          <w:szCs w:val="22"/>
          <w:lang w:val="en-GB"/>
        </w:rPr>
        <w:t xml:space="preserve">J B Chemicals &amp; Pharmaceuticals Ltd, </w:t>
      </w:r>
      <w:proofErr w:type="spellStart"/>
      <w:r w:rsidRPr="00DC0FA8">
        <w:rPr>
          <w:b/>
          <w:color w:val="000000"/>
          <w:sz w:val="22"/>
          <w:szCs w:val="22"/>
          <w:lang w:val="en-GB"/>
        </w:rPr>
        <w:t>Panoli</w:t>
      </w:r>
      <w:proofErr w:type="spellEnd"/>
      <w:r w:rsidRPr="00DC0FA8">
        <w:rPr>
          <w:b/>
          <w:color w:val="000000"/>
          <w:sz w:val="22"/>
          <w:szCs w:val="22"/>
          <w:lang w:val="en-GB"/>
        </w:rPr>
        <w:t xml:space="preserve">, </w:t>
      </w:r>
      <w:proofErr w:type="spellStart"/>
      <w:r w:rsidR="007C3E95">
        <w:rPr>
          <w:b/>
          <w:color w:val="000000"/>
          <w:sz w:val="22"/>
          <w:szCs w:val="22"/>
          <w:lang w:val="en-GB"/>
        </w:rPr>
        <w:t>Ankleshwar</w:t>
      </w:r>
      <w:proofErr w:type="spellEnd"/>
      <w:r w:rsidR="007C3E95">
        <w:rPr>
          <w:b/>
          <w:color w:val="000000"/>
          <w:sz w:val="22"/>
          <w:szCs w:val="22"/>
          <w:lang w:val="en-GB"/>
        </w:rPr>
        <w:t xml:space="preserve"> (June-2015 To Jan</w:t>
      </w:r>
      <w:r w:rsidRPr="00DC0FA8">
        <w:rPr>
          <w:b/>
          <w:color w:val="000000"/>
          <w:sz w:val="22"/>
          <w:szCs w:val="22"/>
          <w:lang w:val="en-GB"/>
        </w:rPr>
        <w:t>-201</w:t>
      </w:r>
      <w:r w:rsidR="007C3E95">
        <w:rPr>
          <w:b/>
          <w:color w:val="000000"/>
          <w:sz w:val="22"/>
          <w:szCs w:val="22"/>
          <w:lang w:val="en-GB"/>
        </w:rPr>
        <w:t>6</w:t>
      </w:r>
      <w:r w:rsidRPr="00DC0FA8">
        <w:rPr>
          <w:b/>
          <w:color w:val="000000"/>
          <w:sz w:val="22"/>
          <w:szCs w:val="22"/>
          <w:lang w:val="en-GB"/>
        </w:rPr>
        <w:t>)</w:t>
      </w:r>
    </w:p>
    <w:p w14:paraId="68D1CDBB" w14:textId="7D329E20" w:rsidR="00DA74D2" w:rsidRPr="00DA74D2" w:rsidRDefault="00DC0FA8" w:rsidP="00DA74D2">
      <w:pPr>
        <w:pStyle w:val="Heading6"/>
        <w:keepNext w:val="0"/>
        <w:shd w:val="clear" w:color="auto" w:fill="FFFFFF" w:themeFill="background1"/>
        <w:spacing w:line="360" w:lineRule="auto"/>
        <w:jc w:val="both"/>
        <w:rPr>
          <w:ins w:id="34" w:author="Yogesh Kumar Patel" w:date="2023-03-12T12:05:00Z"/>
          <w:b/>
          <w:color w:val="000000"/>
          <w:sz w:val="22"/>
          <w:szCs w:val="22"/>
          <w:lang w:val="en-GB"/>
        </w:rPr>
      </w:pPr>
      <w:r w:rsidRPr="00DC0FA8">
        <w:rPr>
          <w:b/>
          <w:color w:val="000000"/>
          <w:sz w:val="22"/>
          <w:szCs w:val="22"/>
          <w:lang w:val="en-GB"/>
        </w:rPr>
        <w:t xml:space="preserve">Executive , IPQA In-charge </w:t>
      </w:r>
      <w:r w:rsidR="009B5E36">
        <w:rPr>
          <w:b/>
          <w:color w:val="000000"/>
          <w:sz w:val="22"/>
          <w:szCs w:val="22"/>
          <w:lang w:val="en-GB"/>
        </w:rPr>
        <w:t xml:space="preserve"> (Experience letter not available)</w:t>
      </w:r>
    </w:p>
    <w:p w14:paraId="2363B8D5" w14:textId="5F8F1F85" w:rsidR="008A6A68" w:rsidRPr="008A6A68" w:rsidDel="008A6A68" w:rsidRDefault="008A6A68">
      <w:pPr>
        <w:rPr>
          <w:del w:id="35" w:author="Yogesh Kumar Patel" w:date="2023-03-12T12:05:00Z"/>
          <w:lang w:val="en-GB"/>
          <w:rPrChange w:id="36" w:author="Yogesh Kumar Patel" w:date="2023-03-12T12:05:00Z">
            <w:rPr>
              <w:del w:id="37" w:author="Yogesh Kumar Patel" w:date="2023-03-12T12:05:00Z"/>
              <w:b/>
              <w:color w:val="000000"/>
              <w:sz w:val="22"/>
              <w:szCs w:val="22"/>
              <w:lang w:val="en-GB"/>
            </w:rPr>
          </w:rPrChange>
        </w:rPr>
        <w:pPrChange w:id="38" w:author="Yogesh Kumar Patel" w:date="2023-03-12T12:05:00Z">
          <w:pPr>
            <w:pStyle w:val="Heading6"/>
            <w:keepNext w:val="0"/>
            <w:shd w:val="clear" w:color="auto" w:fill="FFFFFF" w:themeFill="background1"/>
            <w:spacing w:line="360" w:lineRule="auto"/>
            <w:jc w:val="both"/>
          </w:pPr>
        </w:pPrChange>
      </w:pPr>
    </w:p>
    <w:p w14:paraId="38E2A22C" w14:textId="77777777" w:rsidR="003924E3" w:rsidRPr="00386381" w:rsidRDefault="003924E3" w:rsidP="00D25332">
      <w:pPr>
        <w:pStyle w:val="Heading6"/>
        <w:keepNext w:val="0"/>
        <w:shd w:val="clear" w:color="auto" w:fill="E6E6E6"/>
        <w:spacing w:line="276" w:lineRule="auto"/>
        <w:jc w:val="both"/>
        <w:rPr>
          <w:b/>
          <w:color w:val="000000"/>
          <w:sz w:val="26"/>
          <w:szCs w:val="26"/>
          <w:lang w:val="en-GB"/>
        </w:rPr>
      </w:pPr>
      <w:r w:rsidRPr="00386381">
        <w:rPr>
          <w:b/>
          <w:color w:val="000000"/>
          <w:sz w:val="26"/>
          <w:szCs w:val="26"/>
          <w:lang w:val="en-GB"/>
        </w:rPr>
        <w:t xml:space="preserve">Zydus </w:t>
      </w:r>
      <w:proofErr w:type="spellStart"/>
      <w:r w:rsidRPr="00386381">
        <w:rPr>
          <w:b/>
          <w:color w:val="000000"/>
          <w:sz w:val="26"/>
          <w:szCs w:val="26"/>
          <w:lang w:val="en-GB"/>
        </w:rPr>
        <w:t>Cadila</w:t>
      </w:r>
      <w:proofErr w:type="spellEnd"/>
      <w:r w:rsidRPr="00386381">
        <w:rPr>
          <w:b/>
          <w:color w:val="000000"/>
          <w:sz w:val="26"/>
          <w:szCs w:val="26"/>
          <w:lang w:val="en-GB"/>
        </w:rPr>
        <w:t xml:space="preserve"> Healthcare </w:t>
      </w:r>
      <w:r w:rsidR="001B6318">
        <w:rPr>
          <w:b/>
          <w:color w:val="000000"/>
          <w:sz w:val="26"/>
          <w:szCs w:val="26"/>
          <w:lang w:val="en-GB"/>
        </w:rPr>
        <w:t xml:space="preserve">Limited, </w:t>
      </w:r>
      <w:proofErr w:type="spellStart"/>
      <w:r w:rsidR="001B6318">
        <w:rPr>
          <w:b/>
          <w:color w:val="000000"/>
          <w:sz w:val="26"/>
          <w:szCs w:val="26"/>
          <w:lang w:val="en-GB"/>
        </w:rPr>
        <w:t>Moraiya</w:t>
      </w:r>
      <w:proofErr w:type="spellEnd"/>
      <w:r w:rsidR="001B6318">
        <w:rPr>
          <w:b/>
          <w:color w:val="000000"/>
          <w:sz w:val="26"/>
          <w:szCs w:val="26"/>
          <w:lang w:val="en-GB"/>
        </w:rPr>
        <w:t>, Ahmedabad (Mar</w:t>
      </w:r>
      <w:r w:rsidRPr="00386381">
        <w:rPr>
          <w:b/>
          <w:color w:val="000000"/>
          <w:sz w:val="26"/>
          <w:szCs w:val="26"/>
          <w:lang w:val="en-GB"/>
        </w:rPr>
        <w:t>-2014 To June-2015)</w:t>
      </w:r>
    </w:p>
    <w:p w14:paraId="697436FE" w14:textId="77777777" w:rsidR="003924E3" w:rsidRPr="00386381" w:rsidRDefault="003924E3" w:rsidP="00D25332">
      <w:pPr>
        <w:pStyle w:val="Heading6"/>
        <w:keepNext w:val="0"/>
        <w:shd w:val="clear" w:color="auto" w:fill="E6E6E6"/>
        <w:spacing w:line="276" w:lineRule="auto"/>
        <w:jc w:val="both"/>
        <w:rPr>
          <w:b/>
          <w:color w:val="000000"/>
          <w:sz w:val="26"/>
          <w:szCs w:val="26"/>
          <w:lang w:val="en-GB"/>
        </w:rPr>
      </w:pPr>
      <w:r w:rsidRPr="00386381">
        <w:rPr>
          <w:b/>
          <w:color w:val="000000"/>
          <w:sz w:val="26"/>
          <w:szCs w:val="26"/>
          <w:lang w:val="en-GB"/>
        </w:rPr>
        <w:t xml:space="preserve">Officer, Corporate Quality Assurance </w:t>
      </w:r>
    </w:p>
    <w:p w14:paraId="2A6E9347" w14:textId="77777777" w:rsidR="003924E3" w:rsidRPr="00386381" w:rsidRDefault="003924E3" w:rsidP="00D25332">
      <w:pPr>
        <w:spacing w:before="120" w:line="360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Reporting to: Manager – Corporate Quality Assurance</w:t>
      </w:r>
    </w:p>
    <w:p w14:paraId="6F14DEEF" w14:textId="77777777" w:rsidR="003924E3" w:rsidRPr="00386381" w:rsidRDefault="003924E3" w:rsidP="00D25332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Handling of Market Complaints , Change Controls &amp; Deviations..</w:t>
      </w:r>
    </w:p>
    <w:p w14:paraId="0EB9765B" w14:textId="77777777" w:rsidR="003924E3" w:rsidRPr="00386381" w:rsidRDefault="003924E3" w:rsidP="00D25332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Quality Audit of Loan license facilities &amp; Compliance of site.</w:t>
      </w:r>
    </w:p>
    <w:p w14:paraId="7BFE3A86" w14:textId="77777777" w:rsidR="00DC0FA8" w:rsidRPr="00DC0FA8" w:rsidRDefault="003924E3" w:rsidP="00DC0FA8">
      <w:pPr>
        <w:numPr>
          <w:ilvl w:val="0"/>
          <w:numId w:val="24"/>
        </w:numPr>
        <w:spacing w:before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To ensure cGMP compliance (Schedule M) during the manufacturing operations as per the requirements of dosage forms at LL sites.</w:t>
      </w:r>
      <w:r w:rsidRPr="00386381">
        <w:rPr>
          <w:color w:val="000000"/>
          <w:sz w:val="22"/>
          <w:szCs w:val="22"/>
          <w:lang w:val="en-GB"/>
        </w:rPr>
        <w:tab/>
      </w:r>
    </w:p>
    <w:p w14:paraId="63183318" w14:textId="77777777" w:rsidR="003924E3" w:rsidRPr="00386381" w:rsidRDefault="003924E3" w:rsidP="00D25332">
      <w:pPr>
        <w:pStyle w:val="Heading6"/>
        <w:keepNext w:val="0"/>
        <w:shd w:val="clear" w:color="auto" w:fill="E6E6E6"/>
        <w:spacing w:line="360" w:lineRule="auto"/>
        <w:jc w:val="both"/>
        <w:rPr>
          <w:b/>
          <w:color w:val="000000"/>
          <w:sz w:val="26"/>
          <w:szCs w:val="26"/>
          <w:lang w:val="en-GB"/>
        </w:rPr>
      </w:pPr>
      <w:proofErr w:type="spellStart"/>
      <w:r w:rsidRPr="00386381">
        <w:rPr>
          <w:b/>
          <w:color w:val="000000"/>
          <w:sz w:val="26"/>
          <w:szCs w:val="26"/>
          <w:lang w:val="en-GB"/>
        </w:rPr>
        <w:t>Cadila</w:t>
      </w:r>
      <w:proofErr w:type="spellEnd"/>
      <w:r w:rsidRPr="00386381">
        <w:rPr>
          <w:b/>
          <w:color w:val="000000"/>
          <w:sz w:val="26"/>
          <w:szCs w:val="26"/>
          <w:lang w:val="en-GB"/>
        </w:rPr>
        <w:t xml:space="preserve">  Pharmaceutical Ltd, </w:t>
      </w:r>
      <w:proofErr w:type="spellStart"/>
      <w:r w:rsidRPr="00386381">
        <w:rPr>
          <w:b/>
          <w:color w:val="000000"/>
          <w:sz w:val="26"/>
          <w:szCs w:val="26"/>
          <w:lang w:val="en-GB"/>
        </w:rPr>
        <w:t>Dho</w:t>
      </w:r>
      <w:r w:rsidR="001B6318">
        <w:rPr>
          <w:b/>
          <w:color w:val="000000"/>
          <w:sz w:val="26"/>
          <w:szCs w:val="26"/>
          <w:lang w:val="en-GB"/>
        </w:rPr>
        <w:t>lka</w:t>
      </w:r>
      <w:proofErr w:type="spellEnd"/>
      <w:r w:rsidR="001B6318">
        <w:rPr>
          <w:b/>
          <w:color w:val="000000"/>
          <w:sz w:val="26"/>
          <w:szCs w:val="26"/>
          <w:lang w:val="en-GB"/>
        </w:rPr>
        <w:t xml:space="preserve"> , Ahmedabad (Jan-2010 To Mar</w:t>
      </w:r>
      <w:r w:rsidRPr="00386381">
        <w:rPr>
          <w:b/>
          <w:color w:val="000000"/>
          <w:sz w:val="26"/>
          <w:szCs w:val="26"/>
          <w:lang w:val="en-GB"/>
        </w:rPr>
        <w:t>-2014)</w:t>
      </w:r>
    </w:p>
    <w:p w14:paraId="326D08D8" w14:textId="77777777" w:rsidR="003924E3" w:rsidRPr="00386381" w:rsidRDefault="003924E3" w:rsidP="00D25332">
      <w:pPr>
        <w:pStyle w:val="Heading6"/>
        <w:keepNext w:val="0"/>
        <w:shd w:val="clear" w:color="auto" w:fill="E6E6E6"/>
        <w:spacing w:line="360" w:lineRule="auto"/>
        <w:jc w:val="both"/>
        <w:rPr>
          <w:b/>
          <w:color w:val="000000"/>
          <w:sz w:val="26"/>
          <w:szCs w:val="26"/>
          <w:lang w:val="en-GB"/>
        </w:rPr>
      </w:pPr>
      <w:r w:rsidRPr="00386381">
        <w:rPr>
          <w:b/>
          <w:color w:val="000000"/>
          <w:sz w:val="26"/>
          <w:szCs w:val="26"/>
          <w:lang w:val="en-GB"/>
        </w:rPr>
        <w:t xml:space="preserve">Executive , IPQA In-charge </w:t>
      </w:r>
    </w:p>
    <w:p w14:paraId="1BF91A3E" w14:textId="77777777" w:rsidR="003924E3" w:rsidRPr="00386381" w:rsidRDefault="003924E3" w:rsidP="00D25332">
      <w:pPr>
        <w:spacing w:after="120" w:line="360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Reporting to: Sr. Manager - Quality Assurance</w:t>
      </w:r>
    </w:p>
    <w:p w14:paraId="3E7072D9" w14:textId="77777777" w:rsidR="003924E3" w:rsidRPr="00386381" w:rsidRDefault="003924E3" w:rsidP="00D25332">
      <w:pPr>
        <w:numPr>
          <w:ilvl w:val="0"/>
          <w:numId w:val="24"/>
        </w:numPr>
        <w:spacing w:before="120" w:after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In process quality assurance for manufacturing and packing of solid dosage form.</w:t>
      </w:r>
    </w:p>
    <w:p w14:paraId="7AF2BCC1" w14:textId="77777777" w:rsidR="003924E3" w:rsidRPr="00386381" w:rsidRDefault="003924E3" w:rsidP="00D25332">
      <w:pPr>
        <w:numPr>
          <w:ilvl w:val="0"/>
          <w:numId w:val="24"/>
        </w:numPr>
        <w:spacing w:before="120" w:after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Review of batch manufacturing and packing records.</w:t>
      </w:r>
    </w:p>
    <w:p w14:paraId="4D4034B8" w14:textId="235FE737" w:rsidR="003924E3" w:rsidRPr="00386381" w:rsidDel="008A6A68" w:rsidRDefault="003924E3" w:rsidP="00D25332">
      <w:pPr>
        <w:numPr>
          <w:ilvl w:val="0"/>
          <w:numId w:val="24"/>
        </w:numPr>
        <w:spacing w:before="120" w:after="120" w:line="360" w:lineRule="auto"/>
        <w:jc w:val="both"/>
        <w:rPr>
          <w:del w:id="39" w:author="Yogesh Kumar Patel" w:date="2023-03-12T12:05:00Z"/>
          <w:b/>
          <w:color w:val="000000"/>
          <w:sz w:val="22"/>
          <w:szCs w:val="22"/>
          <w:lang w:val="en-GB"/>
        </w:rPr>
      </w:pPr>
      <w:del w:id="40" w:author="Yogesh Kumar Patel" w:date="2023-03-12T12:05:00Z">
        <w:r w:rsidRPr="00386381" w:rsidDel="008A6A68">
          <w:rPr>
            <w:b/>
            <w:color w:val="000000"/>
            <w:sz w:val="22"/>
            <w:szCs w:val="22"/>
            <w:lang w:val="en-GB"/>
          </w:rPr>
          <w:delText>Also, Involving in various Additional activities like,</w:delText>
        </w:r>
      </w:del>
    </w:p>
    <w:p w14:paraId="33335362" w14:textId="77777777" w:rsidR="003924E3" w:rsidRPr="00386381" w:rsidRDefault="003924E3" w:rsidP="00D25332">
      <w:pPr>
        <w:numPr>
          <w:ilvl w:val="0"/>
          <w:numId w:val="24"/>
        </w:numPr>
        <w:spacing w:before="120" w:after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Investigation team member as well as CFT (Cross Functional Team) member</w:t>
      </w:r>
    </w:p>
    <w:p w14:paraId="53129697" w14:textId="77777777" w:rsidR="003924E3" w:rsidRPr="00386381" w:rsidRDefault="003924E3" w:rsidP="00D25332">
      <w:pPr>
        <w:numPr>
          <w:ilvl w:val="0"/>
          <w:numId w:val="24"/>
        </w:numPr>
        <w:spacing w:before="120" w:after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Involving on Daily CFT meeting as a part of CFT Member &amp;  Monthly DOC (Divisional Operational Committee) meeting.</w:t>
      </w:r>
    </w:p>
    <w:p w14:paraId="0B27FD58" w14:textId="77777777" w:rsidR="003924E3" w:rsidRPr="00386381" w:rsidRDefault="003924E3" w:rsidP="00D25332">
      <w:pPr>
        <w:numPr>
          <w:ilvl w:val="0"/>
          <w:numId w:val="24"/>
        </w:numPr>
        <w:spacing w:before="120" w:after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>Also, Member of EC (Executive Committee) meeting</w:t>
      </w:r>
    </w:p>
    <w:p w14:paraId="182ECE52" w14:textId="77777777" w:rsidR="00237726" w:rsidRPr="00DC0FA8" w:rsidRDefault="003924E3" w:rsidP="00DC0FA8">
      <w:pPr>
        <w:numPr>
          <w:ilvl w:val="0"/>
          <w:numId w:val="24"/>
        </w:numPr>
        <w:spacing w:before="120" w:after="120" w:line="276" w:lineRule="auto"/>
        <w:jc w:val="both"/>
        <w:rPr>
          <w:color w:val="000000"/>
          <w:sz w:val="22"/>
          <w:szCs w:val="22"/>
          <w:lang w:val="en-GB"/>
        </w:rPr>
      </w:pPr>
      <w:r w:rsidRPr="00386381">
        <w:rPr>
          <w:color w:val="000000"/>
          <w:sz w:val="22"/>
          <w:szCs w:val="22"/>
          <w:lang w:val="en-GB"/>
        </w:rPr>
        <w:t xml:space="preserve">IPQA Training impart to Juniors &amp; New </w:t>
      </w:r>
      <w:proofErr w:type="spellStart"/>
      <w:r w:rsidRPr="00386381">
        <w:rPr>
          <w:color w:val="000000"/>
          <w:sz w:val="22"/>
          <w:szCs w:val="22"/>
          <w:lang w:val="en-GB"/>
        </w:rPr>
        <w:t>joinee</w:t>
      </w:r>
      <w:proofErr w:type="spellEnd"/>
      <w:r w:rsidRPr="00386381">
        <w:rPr>
          <w:color w:val="000000"/>
          <w:sz w:val="22"/>
          <w:szCs w:val="22"/>
          <w:lang w:val="en-GB"/>
        </w:rPr>
        <w:t xml:space="preserve"> as a part of Training calendar Matrix.</w:t>
      </w:r>
      <w:r w:rsidRPr="00386381">
        <w:rPr>
          <w:color w:val="000000"/>
          <w:sz w:val="22"/>
          <w:szCs w:val="22"/>
          <w:lang w:val="en-GB"/>
        </w:rPr>
        <w:tab/>
      </w:r>
    </w:p>
    <w:p w14:paraId="56ADDFDA" w14:textId="7887929A" w:rsidR="00071063" w:rsidRPr="00386381" w:rsidDel="00DA74D2" w:rsidRDefault="00071063" w:rsidP="00D25332">
      <w:pPr>
        <w:spacing w:line="360" w:lineRule="auto"/>
        <w:jc w:val="both"/>
        <w:rPr>
          <w:del w:id="41" w:author="Yogesh Kumar Patel" w:date="2023-03-12T12:09:00Z"/>
          <w:color w:val="000000"/>
          <w:sz w:val="4"/>
        </w:rPr>
      </w:pPr>
    </w:p>
    <w:p w14:paraId="677193A5" w14:textId="77777777" w:rsidR="001A41D3" w:rsidRPr="00386381" w:rsidRDefault="001A41D3" w:rsidP="00D25332">
      <w:pPr>
        <w:pStyle w:val="Heading6"/>
        <w:keepNext w:val="0"/>
        <w:shd w:val="clear" w:color="auto" w:fill="E6E6E6"/>
        <w:spacing w:before="200" w:line="360" w:lineRule="auto"/>
        <w:jc w:val="both"/>
        <w:rPr>
          <w:b/>
          <w:color w:val="000000"/>
          <w:szCs w:val="24"/>
          <w:lang w:val="en-GB"/>
        </w:rPr>
      </w:pPr>
      <w:r w:rsidRPr="00386381">
        <w:rPr>
          <w:b/>
          <w:color w:val="000000"/>
          <w:szCs w:val="24"/>
          <w:lang w:val="en-GB"/>
        </w:rPr>
        <w:t>Computer skills and Exposure to Automated system:</w:t>
      </w:r>
    </w:p>
    <w:p w14:paraId="0B3A1EE6" w14:textId="77777777" w:rsidR="001A41D3" w:rsidRPr="00386381" w:rsidRDefault="001A41D3" w:rsidP="00D25332">
      <w:pPr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  <w:rPr>
          <w:color w:val="000000"/>
          <w:sz w:val="22"/>
          <w:szCs w:val="22"/>
          <w:lang w:val="en-GB"/>
        </w:rPr>
      </w:pPr>
      <w:proofErr w:type="spellStart"/>
      <w:r w:rsidRPr="00386381">
        <w:rPr>
          <w:color w:val="000000"/>
          <w:sz w:val="22"/>
          <w:szCs w:val="22"/>
        </w:rPr>
        <w:t>Ms</w:t>
      </w:r>
      <w:proofErr w:type="spellEnd"/>
      <w:r w:rsidRPr="00386381">
        <w:rPr>
          <w:color w:val="000000"/>
          <w:sz w:val="22"/>
          <w:szCs w:val="22"/>
        </w:rPr>
        <w:t xml:space="preserve">-Word, Excel, </w:t>
      </w:r>
      <w:proofErr w:type="spellStart"/>
      <w:r w:rsidRPr="00386381">
        <w:rPr>
          <w:color w:val="000000"/>
          <w:sz w:val="22"/>
          <w:szCs w:val="22"/>
        </w:rPr>
        <w:t>Ms</w:t>
      </w:r>
      <w:proofErr w:type="spellEnd"/>
      <w:r w:rsidRPr="00386381">
        <w:rPr>
          <w:color w:val="000000"/>
          <w:sz w:val="22"/>
          <w:szCs w:val="22"/>
        </w:rPr>
        <w:t xml:space="preserve">-PowerPoint, </w:t>
      </w:r>
      <w:r w:rsidRPr="00386381">
        <w:rPr>
          <w:bCs/>
          <w:color w:val="000000"/>
          <w:sz w:val="22"/>
          <w:szCs w:val="22"/>
        </w:rPr>
        <w:t>Scientific data retrieval from various Internet portals like Google scholar.</w:t>
      </w:r>
    </w:p>
    <w:p w14:paraId="4FC01DFE" w14:textId="27570132" w:rsidR="00071063" w:rsidRPr="00386381" w:rsidRDefault="008A6A68" w:rsidP="00D25332">
      <w:pPr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  <w:rPr>
          <w:color w:val="000000"/>
          <w:sz w:val="22"/>
          <w:szCs w:val="22"/>
          <w:lang w:val="en-GB"/>
        </w:rPr>
      </w:pPr>
      <w:ins w:id="42" w:author="Yogesh Kumar Patel" w:date="2023-03-12T12:07:00Z">
        <w:r>
          <w:rPr>
            <w:bCs/>
            <w:color w:val="000000"/>
            <w:sz w:val="22"/>
            <w:szCs w:val="22"/>
          </w:rPr>
          <w:t xml:space="preserve">JIRA, Confluence, PROTON, </w:t>
        </w:r>
      </w:ins>
      <w:r w:rsidR="004A29E4" w:rsidRPr="00386381">
        <w:rPr>
          <w:bCs/>
          <w:color w:val="000000"/>
          <w:sz w:val="22"/>
          <w:szCs w:val="22"/>
        </w:rPr>
        <w:t>SAP , Track wise, Quality Edge (Q-Edge) ,Quality management system (QMS).</w:t>
      </w:r>
    </w:p>
    <w:p w14:paraId="184B7B35" w14:textId="77777777" w:rsidR="00877B3F" w:rsidRPr="00386381" w:rsidRDefault="00F9370C" w:rsidP="00D25332">
      <w:pPr>
        <w:pStyle w:val="Heading6"/>
        <w:keepNext w:val="0"/>
        <w:shd w:val="clear" w:color="auto" w:fill="E6E6E6"/>
        <w:spacing w:line="360" w:lineRule="auto"/>
        <w:jc w:val="both"/>
        <w:rPr>
          <w:b/>
          <w:color w:val="000000"/>
          <w:sz w:val="26"/>
          <w:szCs w:val="26"/>
          <w:lang w:val="en-GB"/>
        </w:rPr>
      </w:pPr>
      <w:r w:rsidRPr="00386381">
        <w:rPr>
          <w:b/>
          <w:color w:val="000000"/>
          <w:sz w:val="26"/>
          <w:szCs w:val="26"/>
          <w:lang w:val="en-GB"/>
        </w:rPr>
        <w:t xml:space="preserve">Personal </w:t>
      </w:r>
      <w:r w:rsidR="0052715F" w:rsidRPr="00386381">
        <w:rPr>
          <w:b/>
          <w:color w:val="000000"/>
          <w:sz w:val="26"/>
          <w:szCs w:val="26"/>
          <w:lang w:val="en-GB"/>
        </w:rPr>
        <w:t>Profile:</w:t>
      </w:r>
    </w:p>
    <w:p w14:paraId="22C2633E" w14:textId="426EE8D8" w:rsidR="00877B3F" w:rsidRPr="00386381" w:rsidRDefault="00877B3F" w:rsidP="00D25332">
      <w:p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 xml:space="preserve">Date of Birth </w:t>
      </w:r>
      <w:r w:rsidRPr="00386381">
        <w:rPr>
          <w:color w:val="000000"/>
          <w:sz w:val="22"/>
          <w:szCs w:val="22"/>
        </w:rPr>
        <w:tab/>
      </w:r>
      <w:r w:rsidRPr="00386381">
        <w:rPr>
          <w:color w:val="000000"/>
          <w:sz w:val="22"/>
          <w:szCs w:val="22"/>
        </w:rPr>
        <w:tab/>
      </w:r>
      <w:r w:rsidR="000B54B6" w:rsidRPr="00386381">
        <w:rPr>
          <w:color w:val="000000"/>
          <w:sz w:val="22"/>
          <w:szCs w:val="22"/>
        </w:rPr>
        <w:t>:</w:t>
      </w:r>
      <w:r w:rsidR="000B54B6" w:rsidRPr="00386381">
        <w:rPr>
          <w:color w:val="000000"/>
          <w:sz w:val="22"/>
          <w:szCs w:val="22"/>
        </w:rPr>
        <w:tab/>
      </w:r>
      <w:r w:rsidR="005C5238" w:rsidRPr="00386381">
        <w:rPr>
          <w:color w:val="000000"/>
          <w:sz w:val="22"/>
          <w:szCs w:val="22"/>
        </w:rPr>
        <w:t>0</w:t>
      </w:r>
      <w:r w:rsidR="00D246AE">
        <w:rPr>
          <w:color w:val="000000"/>
          <w:sz w:val="22"/>
          <w:szCs w:val="22"/>
        </w:rPr>
        <w:t>3</w:t>
      </w:r>
      <w:r w:rsidR="00D246AE" w:rsidRPr="00D246AE">
        <w:rPr>
          <w:color w:val="000000"/>
          <w:sz w:val="22"/>
          <w:szCs w:val="22"/>
          <w:vertAlign w:val="superscript"/>
        </w:rPr>
        <w:t>rd</w:t>
      </w:r>
      <w:r w:rsidR="005C5238" w:rsidRPr="00386381">
        <w:rPr>
          <w:color w:val="000000"/>
          <w:sz w:val="22"/>
          <w:szCs w:val="22"/>
        </w:rPr>
        <w:t xml:space="preserve"> May, 1988</w:t>
      </w:r>
    </w:p>
    <w:p w14:paraId="166603D6" w14:textId="77777777" w:rsidR="00E22E49" w:rsidRPr="00386381" w:rsidRDefault="004D10B2" w:rsidP="00D25332">
      <w:pPr>
        <w:spacing w:line="360" w:lineRule="auto"/>
        <w:ind w:right="-367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 xml:space="preserve">Nationality                 </w:t>
      </w:r>
      <w:r w:rsidR="00D25332">
        <w:rPr>
          <w:color w:val="000000"/>
          <w:sz w:val="22"/>
          <w:szCs w:val="22"/>
        </w:rPr>
        <w:t xml:space="preserve">   </w:t>
      </w:r>
      <w:r w:rsidR="00E22E49" w:rsidRPr="00386381">
        <w:rPr>
          <w:color w:val="000000"/>
          <w:sz w:val="22"/>
          <w:szCs w:val="22"/>
        </w:rPr>
        <w:t xml:space="preserve">:  </w:t>
      </w:r>
      <w:r w:rsidR="00E22E49" w:rsidRPr="00386381">
        <w:rPr>
          <w:color w:val="000000"/>
          <w:sz w:val="22"/>
          <w:szCs w:val="22"/>
        </w:rPr>
        <w:tab/>
        <w:t>Indian</w:t>
      </w:r>
    </w:p>
    <w:p w14:paraId="62ADF910" w14:textId="77777777" w:rsidR="00501A52" w:rsidRPr="00386381" w:rsidRDefault="00877B3F" w:rsidP="00D25332">
      <w:p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 xml:space="preserve">Marital Status </w:t>
      </w:r>
      <w:r w:rsidRPr="00386381">
        <w:rPr>
          <w:color w:val="000000"/>
          <w:sz w:val="22"/>
          <w:szCs w:val="22"/>
        </w:rPr>
        <w:tab/>
      </w:r>
      <w:r w:rsidRPr="00386381">
        <w:rPr>
          <w:color w:val="000000"/>
          <w:sz w:val="22"/>
          <w:szCs w:val="22"/>
        </w:rPr>
        <w:tab/>
      </w:r>
      <w:r w:rsidR="000B54B6" w:rsidRPr="00386381">
        <w:rPr>
          <w:color w:val="000000"/>
          <w:sz w:val="22"/>
          <w:szCs w:val="22"/>
        </w:rPr>
        <w:t>:</w:t>
      </w:r>
      <w:r w:rsidR="000B54B6" w:rsidRPr="00386381">
        <w:rPr>
          <w:color w:val="000000"/>
          <w:sz w:val="22"/>
          <w:szCs w:val="22"/>
        </w:rPr>
        <w:tab/>
      </w:r>
      <w:r w:rsidR="00AC5A5B" w:rsidRPr="00386381">
        <w:rPr>
          <w:color w:val="000000"/>
          <w:sz w:val="22"/>
          <w:szCs w:val="22"/>
        </w:rPr>
        <w:t>Married</w:t>
      </w:r>
    </w:p>
    <w:p w14:paraId="4738D03A" w14:textId="77777777" w:rsidR="00E22E49" w:rsidRPr="00386381" w:rsidRDefault="00E22E49" w:rsidP="00D25332">
      <w:p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>Language Known</w:t>
      </w:r>
      <w:r w:rsidR="00542FBE" w:rsidRPr="00386381">
        <w:rPr>
          <w:color w:val="000000"/>
          <w:sz w:val="22"/>
          <w:szCs w:val="22"/>
        </w:rPr>
        <w:tab/>
      </w:r>
      <w:r w:rsidRPr="00386381">
        <w:rPr>
          <w:color w:val="000000"/>
          <w:sz w:val="22"/>
          <w:szCs w:val="22"/>
        </w:rPr>
        <w:t xml:space="preserve">:    </w:t>
      </w:r>
      <w:r w:rsidRPr="00386381">
        <w:rPr>
          <w:color w:val="000000"/>
          <w:sz w:val="22"/>
          <w:szCs w:val="22"/>
        </w:rPr>
        <w:tab/>
      </w:r>
      <w:r w:rsidR="00AC5A5B" w:rsidRPr="00386381">
        <w:rPr>
          <w:color w:val="000000"/>
          <w:sz w:val="22"/>
          <w:szCs w:val="22"/>
        </w:rPr>
        <w:t>Gujarati, Hindi &amp; English</w:t>
      </w:r>
    </w:p>
    <w:p w14:paraId="69990CBF" w14:textId="77777777" w:rsidR="00AC5A5B" w:rsidRPr="00386381" w:rsidRDefault="004D10B2" w:rsidP="00D25332">
      <w:p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>Present Address</w:t>
      </w:r>
      <w:r w:rsidR="00D25332">
        <w:rPr>
          <w:color w:val="000000"/>
          <w:sz w:val="22"/>
          <w:szCs w:val="22"/>
        </w:rPr>
        <w:t xml:space="preserve"> </w:t>
      </w:r>
      <w:r w:rsidRPr="00386381">
        <w:rPr>
          <w:color w:val="000000"/>
          <w:sz w:val="22"/>
          <w:szCs w:val="22"/>
        </w:rPr>
        <w:tab/>
      </w:r>
      <w:r w:rsidR="00114680" w:rsidRPr="00386381">
        <w:rPr>
          <w:color w:val="000000"/>
          <w:sz w:val="22"/>
          <w:szCs w:val="22"/>
        </w:rPr>
        <w:t xml:space="preserve">:         </w:t>
      </w:r>
      <w:r w:rsidR="00D25332">
        <w:rPr>
          <w:color w:val="000000"/>
          <w:sz w:val="22"/>
          <w:szCs w:val="22"/>
        </w:rPr>
        <w:t xml:space="preserve">  </w:t>
      </w:r>
      <w:r w:rsidR="005C5238" w:rsidRPr="00386381">
        <w:rPr>
          <w:color w:val="000000"/>
          <w:sz w:val="22"/>
          <w:szCs w:val="22"/>
        </w:rPr>
        <w:t>30</w:t>
      </w:r>
      <w:r w:rsidR="00AC5A5B" w:rsidRPr="00386381">
        <w:rPr>
          <w:color w:val="000000"/>
          <w:sz w:val="22"/>
          <w:szCs w:val="22"/>
        </w:rPr>
        <w:t xml:space="preserve">, </w:t>
      </w:r>
      <w:proofErr w:type="spellStart"/>
      <w:r w:rsidR="00460DAA">
        <w:rPr>
          <w:color w:val="000000"/>
          <w:sz w:val="22"/>
          <w:szCs w:val="22"/>
        </w:rPr>
        <w:t>Dharti</w:t>
      </w:r>
      <w:proofErr w:type="spellEnd"/>
      <w:r w:rsidR="00460DAA">
        <w:rPr>
          <w:color w:val="000000"/>
          <w:sz w:val="22"/>
          <w:szCs w:val="22"/>
        </w:rPr>
        <w:t xml:space="preserve"> </w:t>
      </w:r>
      <w:proofErr w:type="spellStart"/>
      <w:r w:rsidR="00460DAA">
        <w:rPr>
          <w:color w:val="000000"/>
          <w:sz w:val="22"/>
          <w:szCs w:val="22"/>
        </w:rPr>
        <w:t>Parisar</w:t>
      </w:r>
      <w:proofErr w:type="spellEnd"/>
      <w:r w:rsidR="005C5238" w:rsidRPr="00386381">
        <w:rPr>
          <w:color w:val="000000"/>
          <w:sz w:val="22"/>
          <w:szCs w:val="22"/>
        </w:rPr>
        <w:t xml:space="preserve">, </w:t>
      </w:r>
      <w:r w:rsidR="00460DAA">
        <w:rPr>
          <w:color w:val="000000"/>
          <w:sz w:val="22"/>
          <w:szCs w:val="22"/>
        </w:rPr>
        <w:t xml:space="preserve">Nr. Madhav Farm, </w:t>
      </w:r>
      <w:proofErr w:type="spellStart"/>
      <w:r w:rsidR="00460DAA">
        <w:rPr>
          <w:color w:val="000000"/>
          <w:sz w:val="22"/>
          <w:szCs w:val="22"/>
        </w:rPr>
        <w:t>Odhav</w:t>
      </w:r>
      <w:proofErr w:type="spellEnd"/>
      <w:r w:rsidR="005C5238" w:rsidRPr="00386381">
        <w:rPr>
          <w:color w:val="000000"/>
          <w:sz w:val="22"/>
          <w:szCs w:val="22"/>
        </w:rPr>
        <w:t>,</w:t>
      </w:r>
      <w:r w:rsidR="00DF02A4" w:rsidRPr="00386381">
        <w:rPr>
          <w:color w:val="000000"/>
          <w:sz w:val="22"/>
          <w:szCs w:val="22"/>
        </w:rPr>
        <w:t xml:space="preserve"> Ahmedabad ,Gujarat</w:t>
      </w:r>
      <w:r w:rsidR="00460DAA">
        <w:rPr>
          <w:color w:val="000000"/>
          <w:sz w:val="22"/>
          <w:szCs w:val="22"/>
        </w:rPr>
        <w:t>-382415</w:t>
      </w:r>
      <w:r w:rsidR="00AC5A5B" w:rsidRPr="00386381">
        <w:rPr>
          <w:color w:val="000000"/>
          <w:sz w:val="22"/>
          <w:szCs w:val="22"/>
        </w:rPr>
        <w:t xml:space="preserve">. </w:t>
      </w:r>
    </w:p>
    <w:p w14:paraId="2F8AE6C3" w14:textId="77777777" w:rsidR="00250B41" w:rsidRPr="00386381" w:rsidRDefault="00386381" w:rsidP="00D25332">
      <w:p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 xml:space="preserve">Permanent Address  </w:t>
      </w:r>
      <w:r w:rsidR="00250B41" w:rsidRPr="00386381">
        <w:rPr>
          <w:color w:val="000000"/>
          <w:sz w:val="22"/>
          <w:szCs w:val="22"/>
        </w:rPr>
        <w:t xml:space="preserve"> </w:t>
      </w:r>
      <w:r w:rsidR="004D10B2" w:rsidRPr="00386381">
        <w:rPr>
          <w:color w:val="000000"/>
          <w:sz w:val="22"/>
          <w:szCs w:val="22"/>
        </w:rPr>
        <w:tab/>
      </w:r>
      <w:r w:rsidR="00250B41" w:rsidRPr="00386381">
        <w:rPr>
          <w:color w:val="000000"/>
          <w:sz w:val="22"/>
          <w:szCs w:val="22"/>
        </w:rPr>
        <w:t>:</w:t>
      </w:r>
      <w:r w:rsidR="00250B41" w:rsidRPr="00386381">
        <w:rPr>
          <w:color w:val="000000"/>
          <w:sz w:val="22"/>
          <w:szCs w:val="22"/>
        </w:rPr>
        <w:tab/>
      </w:r>
      <w:proofErr w:type="spellStart"/>
      <w:r w:rsidR="005C5238" w:rsidRPr="00386381">
        <w:rPr>
          <w:color w:val="000000"/>
          <w:sz w:val="22"/>
          <w:szCs w:val="22"/>
        </w:rPr>
        <w:t>Ambica</w:t>
      </w:r>
      <w:proofErr w:type="spellEnd"/>
      <w:r w:rsidR="005C5238" w:rsidRPr="00386381">
        <w:rPr>
          <w:color w:val="000000"/>
          <w:sz w:val="22"/>
          <w:szCs w:val="22"/>
        </w:rPr>
        <w:t xml:space="preserve"> Nagar Society-2, Opp</w:t>
      </w:r>
      <w:r w:rsidR="00250B41" w:rsidRPr="00386381">
        <w:rPr>
          <w:color w:val="000000"/>
          <w:sz w:val="22"/>
          <w:szCs w:val="22"/>
        </w:rPr>
        <w:t>.</w:t>
      </w:r>
      <w:r w:rsidR="005C5238" w:rsidRPr="00386381">
        <w:rPr>
          <w:color w:val="000000"/>
          <w:sz w:val="22"/>
          <w:szCs w:val="22"/>
        </w:rPr>
        <w:t xml:space="preserve"> Primary school </w:t>
      </w:r>
      <w:r w:rsidR="0022419C" w:rsidRPr="00386381">
        <w:rPr>
          <w:color w:val="000000"/>
          <w:sz w:val="22"/>
          <w:szCs w:val="22"/>
        </w:rPr>
        <w:t>,</w:t>
      </w:r>
      <w:r w:rsidR="004A29E4" w:rsidRPr="00386381">
        <w:rPr>
          <w:color w:val="000000"/>
          <w:sz w:val="22"/>
          <w:szCs w:val="22"/>
        </w:rPr>
        <w:t xml:space="preserve"> </w:t>
      </w:r>
      <w:proofErr w:type="spellStart"/>
      <w:r w:rsidR="0022419C" w:rsidRPr="00386381">
        <w:rPr>
          <w:color w:val="000000"/>
          <w:sz w:val="22"/>
          <w:szCs w:val="22"/>
        </w:rPr>
        <w:t>J</w:t>
      </w:r>
      <w:r w:rsidR="005C5238" w:rsidRPr="00386381">
        <w:rPr>
          <w:color w:val="000000"/>
          <w:sz w:val="22"/>
          <w:szCs w:val="22"/>
        </w:rPr>
        <w:t>agudan</w:t>
      </w:r>
      <w:proofErr w:type="spellEnd"/>
      <w:r w:rsidR="005C5238" w:rsidRPr="00386381">
        <w:rPr>
          <w:color w:val="000000"/>
          <w:sz w:val="22"/>
          <w:szCs w:val="22"/>
        </w:rPr>
        <w:t xml:space="preserve"> , Ta</w:t>
      </w:r>
      <w:r w:rsidR="0022419C" w:rsidRPr="00386381">
        <w:rPr>
          <w:color w:val="000000"/>
          <w:sz w:val="22"/>
          <w:szCs w:val="22"/>
        </w:rPr>
        <w:t xml:space="preserve"> </w:t>
      </w:r>
      <w:r w:rsidR="005C5238" w:rsidRPr="00386381">
        <w:rPr>
          <w:color w:val="000000"/>
          <w:sz w:val="22"/>
          <w:szCs w:val="22"/>
        </w:rPr>
        <w:t>&amp;</w:t>
      </w:r>
      <w:r w:rsidR="00DC0FA8">
        <w:rPr>
          <w:color w:val="000000"/>
          <w:sz w:val="22"/>
          <w:szCs w:val="22"/>
        </w:rPr>
        <w:t xml:space="preserve"> </w:t>
      </w:r>
      <w:proofErr w:type="spellStart"/>
      <w:r w:rsidR="005C5238" w:rsidRPr="00386381">
        <w:rPr>
          <w:color w:val="000000"/>
          <w:sz w:val="22"/>
          <w:szCs w:val="22"/>
        </w:rPr>
        <w:t>Dist</w:t>
      </w:r>
      <w:proofErr w:type="spellEnd"/>
      <w:r w:rsidR="005C5238" w:rsidRPr="00386381">
        <w:rPr>
          <w:color w:val="000000"/>
          <w:sz w:val="22"/>
          <w:szCs w:val="22"/>
        </w:rPr>
        <w:t>-</w:t>
      </w:r>
    </w:p>
    <w:p w14:paraId="7EC3857A" w14:textId="77777777" w:rsidR="004D10B2" w:rsidRPr="00386381" w:rsidRDefault="004D10B2" w:rsidP="00D25332">
      <w:p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ab/>
      </w:r>
      <w:r w:rsidRPr="00386381">
        <w:rPr>
          <w:color w:val="000000"/>
          <w:sz w:val="22"/>
          <w:szCs w:val="22"/>
        </w:rPr>
        <w:tab/>
      </w:r>
      <w:r w:rsidRPr="00386381">
        <w:rPr>
          <w:color w:val="000000"/>
          <w:sz w:val="22"/>
          <w:szCs w:val="22"/>
        </w:rPr>
        <w:tab/>
      </w:r>
      <w:r w:rsidRPr="00386381">
        <w:rPr>
          <w:color w:val="000000"/>
          <w:sz w:val="22"/>
          <w:szCs w:val="22"/>
        </w:rPr>
        <w:tab/>
      </w:r>
      <w:r w:rsidR="005C5238" w:rsidRPr="00386381">
        <w:rPr>
          <w:color w:val="000000"/>
          <w:sz w:val="22"/>
          <w:szCs w:val="22"/>
        </w:rPr>
        <w:t>Mahesana-382710</w:t>
      </w:r>
      <w:r w:rsidR="00BA1DFE">
        <w:rPr>
          <w:color w:val="000000"/>
          <w:sz w:val="22"/>
          <w:szCs w:val="22"/>
        </w:rPr>
        <w:t>,</w:t>
      </w:r>
      <w:r w:rsidR="00250B41" w:rsidRPr="00386381">
        <w:rPr>
          <w:color w:val="000000"/>
          <w:sz w:val="22"/>
          <w:szCs w:val="22"/>
        </w:rPr>
        <w:t>Gujarat.</w:t>
      </w:r>
    </w:p>
    <w:p w14:paraId="2DE493D4" w14:textId="77777777" w:rsidR="004A29E4" w:rsidRPr="00386381" w:rsidRDefault="004A29E4" w:rsidP="00D25332">
      <w:pPr>
        <w:spacing w:line="360" w:lineRule="auto"/>
        <w:jc w:val="both"/>
        <w:rPr>
          <w:color w:val="000000"/>
          <w:sz w:val="22"/>
          <w:szCs w:val="22"/>
        </w:rPr>
      </w:pPr>
    </w:p>
    <w:p w14:paraId="35080542" w14:textId="77777777" w:rsidR="00462CA4" w:rsidRPr="00386381" w:rsidRDefault="006A0D23" w:rsidP="00D25332">
      <w:pPr>
        <w:spacing w:line="360" w:lineRule="auto"/>
        <w:jc w:val="both"/>
        <w:rPr>
          <w:color w:val="000000"/>
          <w:sz w:val="22"/>
          <w:szCs w:val="22"/>
        </w:rPr>
      </w:pPr>
      <w:r w:rsidRPr="00386381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4A29E4" w:rsidRPr="00386381">
        <w:rPr>
          <w:color w:val="000000"/>
          <w:sz w:val="22"/>
          <w:szCs w:val="22"/>
        </w:rPr>
        <w:t xml:space="preserve">              Yogesh R. Patel</w:t>
      </w:r>
    </w:p>
    <w:sectPr w:rsidR="00462CA4" w:rsidRPr="00386381" w:rsidSect="00123623">
      <w:footerReference w:type="default" r:id="rId9"/>
      <w:pgSz w:w="12240" w:h="15840"/>
      <w:pgMar w:top="270" w:right="907" w:bottom="90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3220" w14:textId="77777777" w:rsidR="00EA7127" w:rsidRDefault="00EA7127" w:rsidP="00207158">
      <w:r>
        <w:separator/>
      </w:r>
    </w:p>
  </w:endnote>
  <w:endnote w:type="continuationSeparator" w:id="0">
    <w:p w14:paraId="253C0BAE" w14:textId="77777777" w:rsidR="00EA7127" w:rsidRDefault="00EA7127" w:rsidP="0020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CA9E" w14:textId="77777777" w:rsidR="00552213" w:rsidRDefault="00675195" w:rsidP="00A92BF5">
    <w:pPr>
      <w:pStyle w:val="Footer"/>
      <w:pBdr>
        <w:top w:val="single" w:sz="4" w:space="1" w:color="D9D9D9"/>
      </w:pBdr>
      <w:jc w:val="right"/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9B5E36" w:rsidRPr="009B5E36">
      <w:rPr>
        <w:b/>
        <w:noProof/>
      </w:rPr>
      <w:t>5</w:t>
    </w:r>
    <w:r>
      <w:rPr>
        <w:b/>
        <w:noProof/>
      </w:rPr>
      <w:fldChar w:fldCharType="end"/>
    </w:r>
    <w:r w:rsidR="00552213">
      <w:rPr>
        <w:b/>
      </w:rPr>
      <w:t xml:space="preserve"> | </w:t>
    </w:r>
    <w:r w:rsidR="00552213">
      <w:rPr>
        <w:color w:val="7F7F7F"/>
        <w:spacing w:val="60"/>
      </w:rPr>
      <w:t>Page</w:t>
    </w:r>
  </w:p>
  <w:p w14:paraId="2F0EB277" w14:textId="77777777" w:rsidR="00552213" w:rsidRPr="00A92BF5" w:rsidRDefault="00552213" w:rsidP="00A92BF5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CB9A" w14:textId="77777777" w:rsidR="00EA7127" w:rsidRDefault="00EA7127" w:rsidP="00207158">
      <w:r>
        <w:separator/>
      </w:r>
    </w:p>
  </w:footnote>
  <w:footnote w:type="continuationSeparator" w:id="0">
    <w:p w14:paraId="6D910C3F" w14:textId="77777777" w:rsidR="00EA7127" w:rsidRDefault="00EA7127" w:rsidP="00207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33"/>
      </v:shape>
    </w:pict>
  </w:numPicBullet>
  <w:abstractNum w:abstractNumId="0" w15:restartNumberingAfterBreak="0">
    <w:nsid w:val="0B0278F7"/>
    <w:multiLevelType w:val="hybridMultilevel"/>
    <w:tmpl w:val="80A48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FA07C2"/>
    <w:multiLevelType w:val="hybridMultilevel"/>
    <w:tmpl w:val="82742C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CBF"/>
    <w:multiLevelType w:val="hybridMultilevel"/>
    <w:tmpl w:val="9D8801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07AC"/>
    <w:multiLevelType w:val="hybridMultilevel"/>
    <w:tmpl w:val="FADA22B2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8B22594"/>
    <w:multiLevelType w:val="hybridMultilevel"/>
    <w:tmpl w:val="7FB250D4"/>
    <w:lvl w:ilvl="0" w:tplc="6F7C4D7C">
      <w:start w:val="1"/>
      <w:numFmt w:val="bullet"/>
      <w:pStyle w:val="CompanyNam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588"/>
    <w:multiLevelType w:val="hybridMultilevel"/>
    <w:tmpl w:val="C8340A4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8058E"/>
    <w:multiLevelType w:val="hybridMultilevel"/>
    <w:tmpl w:val="ABAC7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E01EE"/>
    <w:multiLevelType w:val="hybridMultilevel"/>
    <w:tmpl w:val="E480BBA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BF5D8E"/>
    <w:multiLevelType w:val="hybridMultilevel"/>
    <w:tmpl w:val="2DFCA0A4"/>
    <w:lvl w:ilvl="0" w:tplc="605E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22"/>
    <w:multiLevelType w:val="hybridMultilevel"/>
    <w:tmpl w:val="35705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E7A28"/>
    <w:multiLevelType w:val="hybridMultilevel"/>
    <w:tmpl w:val="4AC24A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E61AA"/>
    <w:multiLevelType w:val="hybridMultilevel"/>
    <w:tmpl w:val="18D8A0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850DFA"/>
    <w:multiLevelType w:val="hybridMultilevel"/>
    <w:tmpl w:val="3702B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53F1F"/>
    <w:multiLevelType w:val="hybridMultilevel"/>
    <w:tmpl w:val="B276006A"/>
    <w:lvl w:ilvl="0" w:tplc="CDF0EB82">
      <w:start w:val="1"/>
      <w:numFmt w:val="bullet"/>
      <w:lvlText w:val=""/>
      <w:lvlJc w:val="left"/>
      <w:pPr>
        <w:tabs>
          <w:tab w:val="num" w:pos="216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80DE7"/>
    <w:multiLevelType w:val="hybridMultilevel"/>
    <w:tmpl w:val="3D9C02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D0695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402E6C95"/>
    <w:multiLevelType w:val="hybridMultilevel"/>
    <w:tmpl w:val="002E2C92"/>
    <w:lvl w:ilvl="0" w:tplc="519C5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E208B"/>
    <w:multiLevelType w:val="hybridMultilevel"/>
    <w:tmpl w:val="5C24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36E2D"/>
    <w:multiLevelType w:val="hybridMultilevel"/>
    <w:tmpl w:val="F5B4C5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54927"/>
    <w:multiLevelType w:val="hybridMultilevel"/>
    <w:tmpl w:val="212E3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9593D"/>
    <w:multiLevelType w:val="hybridMultilevel"/>
    <w:tmpl w:val="7BF84F18"/>
    <w:lvl w:ilvl="0" w:tplc="A8AC56E8">
      <w:numFmt w:val="bullet"/>
      <w:lvlText w:val=""/>
      <w:lvlJc w:val="left"/>
      <w:pPr>
        <w:ind w:left="49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9924600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E5FE06C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3" w:tplc="2BF0FA52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en-US"/>
      </w:rPr>
    </w:lvl>
    <w:lvl w:ilvl="4" w:tplc="D71AB72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en-US"/>
      </w:rPr>
    </w:lvl>
    <w:lvl w:ilvl="5" w:tplc="BDF4DEC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en-US"/>
      </w:rPr>
    </w:lvl>
    <w:lvl w:ilvl="6" w:tplc="711CA7C0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en-US"/>
      </w:rPr>
    </w:lvl>
    <w:lvl w:ilvl="7" w:tplc="F73C4708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  <w:lvl w:ilvl="8" w:tplc="598EFE0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5A967DF1"/>
    <w:multiLevelType w:val="hybridMultilevel"/>
    <w:tmpl w:val="C20A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96DD3"/>
    <w:multiLevelType w:val="hybridMultilevel"/>
    <w:tmpl w:val="07549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C7FAB"/>
    <w:multiLevelType w:val="hybridMultilevel"/>
    <w:tmpl w:val="C098315A"/>
    <w:lvl w:ilvl="0" w:tplc="A336CE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32BDA"/>
    <w:multiLevelType w:val="hybridMultilevel"/>
    <w:tmpl w:val="15CE0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034035"/>
    <w:multiLevelType w:val="hybridMultilevel"/>
    <w:tmpl w:val="F98AC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D8361F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55F439E"/>
    <w:multiLevelType w:val="hybridMultilevel"/>
    <w:tmpl w:val="21728DAA"/>
    <w:lvl w:ilvl="0" w:tplc="193A2B5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22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A864AD"/>
    <w:multiLevelType w:val="hybridMultilevel"/>
    <w:tmpl w:val="D80862FA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7AD87462"/>
    <w:multiLevelType w:val="hybridMultilevel"/>
    <w:tmpl w:val="7DF21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B691E"/>
    <w:multiLevelType w:val="hybridMultilevel"/>
    <w:tmpl w:val="FFCA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10BB3"/>
    <w:multiLevelType w:val="hybridMultilevel"/>
    <w:tmpl w:val="E1EE18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4774299">
    <w:abstractNumId w:val="25"/>
  </w:num>
  <w:num w:numId="2" w16cid:durableId="2005820097">
    <w:abstractNumId w:val="19"/>
  </w:num>
  <w:num w:numId="3" w16cid:durableId="1467360313">
    <w:abstractNumId w:val="11"/>
  </w:num>
  <w:num w:numId="4" w16cid:durableId="930237822">
    <w:abstractNumId w:val="1"/>
  </w:num>
  <w:num w:numId="5" w16cid:durableId="1814246959">
    <w:abstractNumId w:val="26"/>
  </w:num>
  <w:num w:numId="6" w16cid:durableId="1140461388">
    <w:abstractNumId w:val="15"/>
  </w:num>
  <w:num w:numId="7" w16cid:durableId="613056301">
    <w:abstractNumId w:val="18"/>
  </w:num>
  <w:num w:numId="8" w16cid:durableId="1960138310">
    <w:abstractNumId w:val="0"/>
  </w:num>
  <w:num w:numId="9" w16cid:durableId="880897423">
    <w:abstractNumId w:val="29"/>
  </w:num>
  <w:num w:numId="10" w16cid:durableId="1811944886">
    <w:abstractNumId w:val="24"/>
  </w:num>
  <w:num w:numId="11" w16cid:durableId="1536306087">
    <w:abstractNumId w:val="5"/>
  </w:num>
  <w:num w:numId="12" w16cid:durableId="283116081">
    <w:abstractNumId w:val="22"/>
  </w:num>
  <w:num w:numId="13" w16cid:durableId="13044566">
    <w:abstractNumId w:val="8"/>
  </w:num>
  <w:num w:numId="14" w16cid:durableId="264922797">
    <w:abstractNumId w:val="4"/>
  </w:num>
  <w:num w:numId="15" w16cid:durableId="96684203">
    <w:abstractNumId w:val="2"/>
  </w:num>
  <w:num w:numId="16" w16cid:durableId="1379285237">
    <w:abstractNumId w:val="6"/>
  </w:num>
  <w:num w:numId="17" w16cid:durableId="1971014099">
    <w:abstractNumId w:val="30"/>
  </w:num>
  <w:num w:numId="18" w16cid:durableId="830145249">
    <w:abstractNumId w:val="12"/>
  </w:num>
  <w:num w:numId="19" w16cid:durableId="1121071800">
    <w:abstractNumId w:val="7"/>
  </w:num>
  <w:num w:numId="20" w16cid:durableId="21825674">
    <w:abstractNumId w:val="9"/>
  </w:num>
  <w:num w:numId="21" w16cid:durableId="2093114661">
    <w:abstractNumId w:val="21"/>
  </w:num>
  <w:num w:numId="22" w16cid:durableId="822503480">
    <w:abstractNumId w:val="10"/>
  </w:num>
  <w:num w:numId="23" w16cid:durableId="953711502">
    <w:abstractNumId w:val="16"/>
  </w:num>
  <w:num w:numId="24" w16cid:durableId="719136824">
    <w:abstractNumId w:val="14"/>
  </w:num>
  <w:num w:numId="25" w16cid:durableId="1660307099">
    <w:abstractNumId w:val="17"/>
  </w:num>
  <w:num w:numId="26" w16cid:durableId="711613174">
    <w:abstractNumId w:val="27"/>
  </w:num>
  <w:num w:numId="27" w16cid:durableId="1559125382">
    <w:abstractNumId w:val="13"/>
  </w:num>
  <w:num w:numId="28" w16cid:durableId="117265023">
    <w:abstractNumId w:val="23"/>
  </w:num>
  <w:num w:numId="29" w16cid:durableId="1894197574">
    <w:abstractNumId w:val="3"/>
  </w:num>
  <w:num w:numId="30" w16cid:durableId="157423581">
    <w:abstractNumId w:val="28"/>
  </w:num>
  <w:num w:numId="31" w16cid:durableId="631443618">
    <w:abstractNumId w:val="31"/>
  </w:num>
  <w:num w:numId="32" w16cid:durableId="124271295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gesh Kumar Patel">
    <w15:presenceInfo w15:providerId="AD" w15:userId="S::yogeshkumar.patel@ad.infosys.com::d75fd1a5-6989-4180-8dd0-428f7ad5ea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70C"/>
    <w:rsid w:val="0000553C"/>
    <w:rsid w:val="00006F21"/>
    <w:rsid w:val="00010E84"/>
    <w:rsid w:val="00025228"/>
    <w:rsid w:val="000275E9"/>
    <w:rsid w:val="00032953"/>
    <w:rsid w:val="00041F6A"/>
    <w:rsid w:val="00050CC0"/>
    <w:rsid w:val="0005595E"/>
    <w:rsid w:val="000561F5"/>
    <w:rsid w:val="000646A7"/>
    <w:rsid w:val="00067C4B"/>
    <w:rsid w:val="00071063"/>
    <w:rsid w:val="00082B0C"/>
    <w:rsid w:val="00087060"/>
    <w:rsid w:val="000A195F"/>
    <w:rsid w:val="000A32CE"/>
    <w:rsid w:val="000B54B6"/>
    <w:rsid w:val="000B570F"/>
    <w:rsid w:val="000C7D7E"/>
    <w:rsid w:val="000E1FA8"/>
    <w:rsid w:val="000E2620"/>
    <w:rsid w:val="000E4D88"/>
    <w:rsid w:val="000E6756"/>
    <w:rsid w:val="000E731C"/>
    <w:rsid w:val="000F3CE5"/>
    <w:rsid w:val="000F4D73"/>
    <w:rsid w:val="000F4F3B"/>
    <w:rsid w:val="001103DB"/>
    <w:rsid w:val="001105D4"/>
    <w:rsid w:val="00114680"/>
    <w:rsid w:val="00123623"/>
    <w:rsid w:val="00142DA4"/>
    <w:rsid w:val="00154EF8"/>
    <w:rsid w:val="00161F3D"/>
    <w:rsid w:val="00170021"/>
    <w:rsid w:val="0017330F"/>
    <w:rsid w:val="001946D4"/>
    <w:rsid w:val="00196DE3"/>
    <w:rsid w:val="00197049"/>
    <w:rsid w:val="00197286"/>
    <w:rsid w:val="001A41D3"/>
    <w:rsid w:val="001B1BE5"/>
    <w:rsid w:val="001B6318"/>
    <w:rsid w:val="001C3DB3"/>
    <w:rsid w:val="001C7309"/>
    <w:rsid w:val="001F456A"/>
    <w:rsid w:val="001F53E4"/>
    <w:rsid w:val="00207158"/>
    <w:rsid w:val="00220A01"/>
    <w:rsid w:val="0022419C"/>
    <w:rsid w:val="002333D2"/>
    <w:rsid w:val="00237726"/>
    <w:rsid w:val="00237AA4"/>
    <w:rsid w:val="00240344"/>
    <w:rsid w:val="00250A33"/>
    <w:rsid w:val="00250B41"/>
    <w:rsid w:val="0026307B"/>
    <w:rsid w:val="00263AAD"/>
    <w:rsid w:val="00270643"/>
    <w:rsid w:val="0028702D"/>
    <w:rsid w:val="002956B2"/>
    <w:rsid w:val="00295EC4"/>
    <w:rsid w:val="002960B6"/>
    <w:rsid w:val="002A1B2F"/>
    <w:rsid w:val="002B526B"/>
    <w:rsid w:val="002D2FC0"/>
    <w:rsid w:val="002E0DD3"/>
    <w:rsid w:val="002E5E5C"/>
    <w:rsid w:val="002E7B0D"/>
    <w:rsid w:val="002F4AD6"/>
    <w:rsid w:val="002F675B"/>
    <w:rsid w:val="003003FD"/>
    <w:rsid w:val="00325DB7"/>
    <w:rsid w:val="00330DC2"/>
    <w:rsid w:val="003313BA"/>
    <w:rsid w:val="00337331"/>
    <w:rsid w:val="003406DE"/>
    <w:rsid w:val="003517FC"/>
    <w:rsid w:val="00380C01"/>
    <w:rsid w:val="00386381"/>
    <w:rsid w:val="003924E3"/>
    <w:rsid w:val="003A64C7"/>
    <w:rsid w:val="003C185A"/>
    <w:rsid w:val="003C1DDC"/>
    <w:rsid w:val="003C7468"/>
    <w:rsid w:val="003D3C52"/>
    <w:rsid w:val="003D59FA"/>
    <w:rsid w:val="003F1458"/>
    <w:rsid w:val="003F30B3"/>
    <w:rsid w:val="0040410A"/>
    <w:rsid w:val="004044C5"/>
    <w:rsid w:val="00413E80"/>
    <w:rsid w:val="0042464B"/>
    <w:rsid w:val="00444F3F"/>
    <w:rsid w:val="00445DE2"/>
    <w:rsid w:val="00455EA2"/>
    <w:rsid w:val="0046099E"/>
    <w:rsid w:val="00460DAA"/>
    <w:rsid w:val="004613DA"/>
    <w:rsid w:val="00462CA4"/>
    <w:rsid w:val="00464855"/>
    <w:rsid w:val="0046771D"/>
    <w:rsid w:val="00471C96"/>
    <w:rsid w:val="00482601"/>
    <w:rsid w:val="00486D17"/>
    <w:rsid w:val="00491487"/>
    <w:rsid w:val="00491507"/>
    <w:rsid w:val="00491C9F"/>
    <w:rsid w:val="004943E7"/>
    <w:rsid w:val="004A29E4"/>
    <w:rsid w:val="004B38A7"/>
    <w:rsid w:val="004D10B2"/>
    <w:rsid w:val="004D6266"/>
    <w:rsid w:val="004D6E48"/>
    <w:rsid w:val="004E55FE"/>
    <w:rsid w:val="004E5E17"/>
    <w:rsid w:val="004E69FD"/>
    <w:rsid w:val="00501A52"/>
    <w:rsid w:val="0051041A"/>
    <w:rsid w:val="005127C6"/>
    <w:rsid w:val="0052715F"/>
    <w:rsid w:val="00535445"/>
    <w:rsid w:val="00537822"/>
    <w:rsid w:val="00542FBE"/>
    <w:rsid w:val="00543430"/>
    <w:rsid w:val="00552213"/>
    <w:rsid w:val="005547B9"/>
    <w:rsid w:val="00564DDE"/>
    <w:rsid w:val="00571BA5"/>
    <w:rsid w:val="005812B3"/>
    <w:rsid w:val="00584652"/>
    <w:rsid w:val="00585007"/>
    <w:rsid w:val="005B13F1"/>
    <w:rsid w:val="005B4ACF"/>
    <w:rsid w:val="005B54C9"/>
    <w:rsid w:val="005B6F67"/>
    <w:rsid w:val="005C5238"/>
    <w:rsid w:val="005D0A1B"/>
    <w:rsid w:val="005D3923"/>
    <w:rsid w:val="005E0EDF"/>
    <w:rsid w:val="005F27B5"/>
    <w:rsid w:val="005F716E"/>
    <w:rsid w:val="006028E1"/>
    <w:rsid w:val="00603BC4"/>
    <w:rsid w:val="006176A6"/>
    <w:rsid w:val="006236A4"/>
    <w:rsid w:val="00631AE9"/>
    <w:rsid w:val="00632A21"/>
    <w:rsid w:val="00633C1C"/>
    <w:rsid w:val="006534F3"/>
    <w:rsid w:val="006658CC"/>
    <w:rsid w:val="0066597E"/>
    <w:rsid w:val="00675195"/>
    <w:rsid w:val="006874F1"/>
    <w:rsid w:val="00695302"/>
    <w:rsid w:val="006A0D23"/>
    <w:rsid w:val="006A0D78"/>
    <w:rsid w:val="006A245A"/>
    <w:rsid w:val="006C0D0C"/>
    <w:rsid w:val="006C0E51"/>
    <w:rsid w:val="006D1BCF"/>
    <w:rsid w:val="006D5D0C"/>
    <w:rsid w:val="006E77F0"/>
    <w:rsid w:val="00705894"/>
    <w:rsid w:val="007246F7"/>
    <w:rsid w:val="00730D5E"/>
    <w:rsid w:val="00732E67"/>
    <w:rsid w:val="007332FC"/>
    <w:rsid w:val="00737AA9"/>
    <w:rsid w:val="0075493A"/>
    <w:rsid w:val="0076050C"/>
    <w:rsid w:val="007629B8"/>
    <w:rsid w:val="00763BC0"/>
    <w:rsid w:val="00767A3B"/>
    <w:rsid w:val="00771AAE"/>
    <w:rsid w:val="00774F38"/>
    <w:rsid w:val="00791094"/>
    <w:rsid w:val="00793E04"/>
    <w:rsid w:val="007A144C"/>
    <w:rsid w:val="007A5D73"/>
    <w:rsid w:val="007A6C07"/>
    <w:rsid w:val="007B09B4"/>
    <w:rsid w:val="007B19BB"/>
    <w:rsid w:val="007B507E"/>
    <w:rsid w:val="007B79DE"/>
    <w:rsid w:val="007C3E95"/>
    <w:rsid w:val="007C5484"/>
    <w:rsid w:val="007D5B2D"/>
    <w:rsid w:val="007E3949"/>
    <w:rsid w:val="007E5766"/>
    <w:rsid w:val="007E75A3"/>
    <w:rsid w:val="007F1938"/>
    <w:rsid w:val="007F2049"/>
    <w:rsid w:val="007F6CC1"/>
    <w:rsid w:val="00805302"/>
    <w:rsid w:val="00817C6E"/>
    <w:rsid w:val="008266E7"/>
    <w:rsid w:val="0083463B"/>
    <w:rsid w:val="00837935"/>
    <w:rsid w:val="00846370"/>
    <w:rsid w:val="008568FF"/>
    <w:rsid w:val="008575A6"/>
    <w:rsid w:val="00861FB2"/>
    <w:rsid w:val="00872CE2"/>
    <w:rsid w:val="00875A42"/>
    <w:rsid w:val="00875E96"/>
    <w:rsid w:val="00877B3F"/>
    <w:rsid w:val="00877CAA"/>
    <w:rsid w:val="0088175F"/>
    <w:rsid w:val="00884C35"/>
    <w:rsid w:val="00887BD9"/>
    <w:rsid w:val="008A3A3F"/>
    <w:rsid w:val="008A5C26"/>
    <w:rsid w:val="008A6A68"/>
    <w:rsid w:val="008B2C72"/>
    <w:rsid w:val="008C6DE5"/>
    <w:rsid w:val="008D617D"/>
    <w:rsid w:val="008D679A"/>
    <w:rsid w:val="008D6F0F"/>
    <w:rsid w:val="008E3919"/>
    <w:rsid w:val="008E3D9E"/>
    <w:rsid w:val="008E7B96"/>
    <w:rsid w:val="008F677A"/>
    <w:rsid w:val="0091125E"/>
    <w:rsid w:val="0091789D"/>
    <w:rsid w:val="00917C63"/>
    <w:rsid w:val="0092545E"/>
    <w:rsid w:val="009403F2"/>
    <w:rsid w:val="00947A53"/>
    <w:rsid w:val="00961A34"/>
    <w:rsid w:val="00962EBC"/>
    <w:rsid w:val="009647B5"/>
    <w:rsid w:val="0096482A"/>
    <w:rsid w:val="0097493F"/>
    <w:rsid w:val="0099185C"/>
    <w:rsid w:val="009977AC"/>
    <w:rsid w:val="009B1441"/>
    <w:rsid w:val="009B4C36"/>
    <w:rsid w:val="009B5E36"/>
    <w:rsid w:val="009E45D1"/>
    <w:rsid w:val="009F4460"/>
    <w:rsid w:val="00A0200E"/>
    <w:rsid w:val="00A02910"/>
    <w:rsid w:val="00A374C9"/>
    <w:rsid w:val="00A51503"/>
    <w:rsid w:val="00A55512"/>
    <w:rsid w:val="00A61C42"/>
    <w:rsid w:val="00A6543B"/>
    <w:rsid w:val="00A73A37"/>
    <w:rsid w:val="00A818AD"/>
    <w:rsid w:val="00A857DF"/>
    <w:rsid w:val="00A9190B"/>
    <w:rsid w:val="00A92BF5"/>
    <w:rsid w:val="00A96475"/>
    <w:rsid w:val="00A9673E"/>
    <w:rsid w:val="00A978BD"/>
    <w:rsid w:val="00AA05D6"/>
    <w:rsid w:val="00AB0B11"/>
    <w:rsid w:val="00AB3A98"/>
    <w:rsid w:val="00AB41D5"/>
    <w:rsid w:val="00AB4551"/>
    <w:rsid w:val="00AC306C"/>
    <w:rsid w:val="00AC5A5B"/>
    <w:rsid w:val="00AD31C8"/>
    <w:rsid w:val="00AE1D23"/>
    <w:rsid w:val="00AE3356"/>
    <w:rsid w:val="00AF34E8"/>
    <w:rsid w:val="00B02E6C"/>
    <w:rsid w:val="00B33EBE"/>
    <w:rsid w:val="00B50C61"/>
    <w:rsid w:val="00B575BF"/>
    <w:rsid w:val="00B57A25"/>
    <w:rsid w:val="00B6102F"/>
    <w:rsid w:val="00B61257"/>
    <w:rsid w:val="00B63686"/>
    <w:rsid w:val="00B659B5"/>
    <w:rsid w:val="00B76E9C"/>
    <w:rsid w:val="00B7786D"/>
    <w:rsid w:val="00B82445"/>
    <w:rsid w:val="00B86D35"/>
    <w:rsid w:val="00B909AC"/>
    <w:rsid w:val="00B914A1"/>
    <w:rsid w:val="00B94DCB"/>
    <w:rsid w:val="00B970F2"/>
    <w:rsid w:val="00BA111E"/>
    <w:rsid w:val="00BA1DFE"/>
    <w:rsid w:val="00BA3433"/>
    <w:rsid w:val="00BB15D4"/>
    <w:rsid w:val="00BB6284"/>
    <w:rsid w:val="00BC2003"/>
    <w:rsid w:val="00BD52C7"/>
    <w:rsid w:val="00BE3DE6"/>
    <w:rsid w:val="00BF3089"/>
    <w:rsid w:val="00BF55F5"/>
    <w:rsid w:val="00C12FB2"/>
    <w:rsid w:val="00C13128"/>
    <w:rsid w:val="00C156D3"/>
    <w:rsid w:val="00C167AA"/>
    <w:rsid w:val="00C45C79"/>
    <w:rsid w:val="00C526DA"/>
    <w:rsid w:val="00C5356B"/>
    <w:rsid w:val="00C5375F"/>
    <w:rsid w:val="00C556FA"/>
    <w:rsid w:val="00C628CD"/>
    <w:rsid w:val="00C6428A"/>
    <w:rsid w:val="00C8129E"/>
    <w:rsid w:val="00C8240B"/>
    <w:rsid w:val="00C92732"/>
    <w:rsid w:val="00CB2908"/>
    <w:rsid w:val="00CB3D8B"/>
    <w:rsid w:val="00CB725D"/>
    <w:rsid w:val="00CB76A7"/>
    <w:rsid w:val="00CC307E"/>
    <w:rsid w:val="00CD1163"/>
    <w:rsid w:val="00CD4375"/>
    <w:rsid w:val="00CD4393"/>
    <w:rsid w:val="00CD61C7"/>
    <w:rsid w:val="00CD745C"/>
    <w:rsid w:val="00CF26D8"/>
    <w:rsid w:val="00CF44BB"/>
    <w:rsid w:val="00D169B2"/>
    <w:rsid w:val="00D246AE"/>
    <w:rsid w:val="00D25332"/>
    <w:rsid w:val="00D34C5A"/>
    <w:rsid w:val="00D352C2"/>
    <w:rsid w:val="00D36752"/>
    <w:rsid w:val="00D37937"/>
    <w:rsid w:val="00D41FF7"/>
    <w:rsid w:val="00D45B20"/>
    <w:rsid w:val="00D45FDA"/>
    <w:rsid w:val="00D570DB"/>
    <w:rsid w:val="00D60DEE"/>
    <w:rsid w:val="00D64B08"/>
    <w:rsid w:val="00D7335D"/>
    <w:rsid w:val="00D73598"/>
    <w:rsid w:val="00D827C5"/>
    <w:rsid w:val="00D8780D"/>
    <w:rsid w:val="00DA360A"/>
    <w:rsid w:val="00DA6C33"/>
    <w:rsid w:val="00DA74D2"/>
    <w:rsid w:val="00DA7A0A"/>
    <w:rsid w:val="00DB664F"/>
    <w:rsid w:val="00DC0FA8"/>
    <w:rsid w:val="00DC6FA8"/>
    <w:rsid w:val="00DD06FA"/>
    <w:rsid w:val="00DE131C"/>
    <w:rsid w:val="00DE5983"/>
    <w:rsid w:val="00DF02A4"/>
    <w:rsid w:val="00DF3819"/>
    <w:rsid w:val="00E16BF1"/>
    <w:rsid w:val="00E22E49"/>
    <w:rsid w:val="00E471BA"/>
    <w:rsid w:val="00E500C6"/>
    <w:rsid w:val="00E610B0"/>
    <w:rsid w:val="00E614F1"/>
    <w:rsid w:val="00E634C1"/>
    <w:rsid w:val="00E643F9"/>
    <w:rsid w:val="00E663B2"/>
    <w:rsid w:val="00E6740E"/>
    <w:rsid w:val="00EA7127"/>
    <w:rsid w:val="00EB178B"/>
    <w:rsid w:val="00EC2C3B"/>
    <w:rsid w:val="00ED1F10"/>
    <w:rsid w:val="00EE698E"/>
    <w:rsid w:val="00EF3826"/>
    <w:rsid w:val="00F055B3"/>
    <w:rsid w:val="00F1352B"/>
    <w:rsid w:val="00F149DF"/>
    <w:rsid w:val="00F167EC"/>
    <w:rsid w:val="00F16C94"/>
    <w:rsid w:val="00F23C39"/>
    <w:rsid w:val="00F247D6"/>
    <w:rsid w:val="00F26A6E"/>
    <w:rsid w:val="00F32636"/>
    <w:rsid w:val="00F42E18"/>
    <w:rsid w:val="00F50155"/>
    <w:rsid w:val="00F61F8C"/>
    <w:rsid w:val="00F66105"/>
    <w:rsid w:val="00F704E1"/>
    <w:rsid w:val="00F74A28"/>
    <w:rsid w:val="00F74AB7"/>
    <w:rsid w:val="00F83D80"/>
    <w:rsid w:val="00F8450E"/>
    <w:rsid w:val="00F86F46"/>
    <w:rsid w:val="00F9370C"/>
    <w:rsid w:val="00F95E6A"/>
    <w:rsid w:val="00FA4D5F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C3149C4"/>
  <w15:docId w15:val="{E5CEE369-C2A7-46D6-B688-D8E6C82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2CE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634C1"/>
    <w:pPr>
      <w:keepNext/>
      <w:spacing w:before="240" w:after="60"/>
      <w:outlineLvl w:val="0"/>
    </w:pPr>
    <w:rPr>
      <w:rFonts w:ascii="Cambria" w:hAnsi="Cambria" w:cs="Shruti"/>
      <w:b/>
      <w:bCs/>
      <w:kern w:val="32"/>
      <w:sz w:val="32"/>
      <w:szCs w:val="32"/>
      <w:lang w:bidi="gu-IN"/>
    </w:rPr>
  </w:style>
  <w:style w:type="paragraph" w:styleId="Heading5">
    <w:name w:val="heading 5"/>
    <w:basedOn w:val="Normal"/>
    <w:next w:val="Normal"/>
    <w:qFormat/>
    <w:rsid w:val="00877B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370C"/>
    <w:pPr>
      <w:keepNext/>
      <w:outlineLvl w:val="5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370C"/>
    <w:rPr>
      <w:color w:val="0000FF"/>
      <w:u w:val="single"/>
    </w:rPr>
  </w:style>
  <w:style w:type="paragraph" w:styleId="BodyText">
    <w:name w:val="Body Text"/>
    <w:basedOn w:val="Normal"/>
    <w:rsid w:val="00CD4375"/>
    <w:pPr>
      <w:jc w:val="both"/>
    </w:pPr>
    <w:rPr>
      <w:rFonts w:ascii="Arial" w:hAnsi="Arial"/>
      <w:szCs w:val="20"/>
    </w:rPr>
  </w:style>
  <w:style w:type="paragraph" w:styleId="BodyTextIndent">
    <w:name w:val="Body Text Indent"/>
    <w:basedOn w:val="Normal"/>
    <w:rsid w:val="00482601"/>
    <w:pPr>
      <w:spacing w:after="120"/>
      <w:ind w:left="360"/>
    </w:pPr>
  </w:style>
  <w:style w:type="paragraph" w:customStyle="1" w:styleId="CompanyName">
    <w:name w:val="Company Name"/>
    <w:basedOn w:val="Normal"/>
    <w:next w:val="Normal"/>
    <w:autoRedefine/>
    <w:rsid w:val="00482601"/>
    <w:pPr>
      <w:numPr>
        <w:numId w:val="14"/>
      </w:numPr>
      <w:jc w:val="both"/>
    </w:pPr>
  </w:style>
  <w:style w:type="paragraph" w:customStyle="1" w:styleId="NormalVerdana">
    <w:name w:val="Normal + Verdana"/>
    <w:basedOn w:val="CompanyName"/>
    <w:rsid w:val="00482601"/>
    <w:rPr>
      <w:rFonts w:ascii="Verdana" w:hAnsi="Verdana"/>
    </w:rPr>
  </w:style>
  <w:style w:type="paragraph" w:customStyle="1" w:styleId="Heading6Verdana">
    <w:name w:val="Heading 6 + Verdana"/>
    <w:aliases w:val="16 pt,Bold,Justified,Before:  10 pt,Line spacing:  1..."/>
    <w:basedOn w:val="BodyTextIndent"/>
    <w:rsid w:val="00482601"/>
    <w:pPr>
      <w:shd w:val="clear" w:color="auto" w:fill="CCCCCC"/>
      <w:ind w:left="0"/>
    </w:pPr>
    <w:rPr>
      <w:rFonts w:ascii="Verdana" w:hAnsi="Verdana"/>
      <w:b/>
      <w:bCs/>
      <w:sz w:val="28"/>
      <w:szCs w:val="28"/>
      <w:shd w:val="clear" w:color="auto" w:fill="CCCCCC"/>
    </w:rPr>
  </w:style>
  <w:style w:type="character" w:customStyle="1" w:styleId="apple-style-span">
    <w:name w:val="apple-style-span"/>
    <w:basedOn w:val="DefaultParagraphFont"/>
    <w:rsid w:val="00E614F1"/>
  </w:style>
  <w:style w:type="character" w:customStyle="1" w:styleId="Heading1Char">
    <w:name w:val="Heading 1 Char"/>
    <w:link w:val="Heading1"/>
    <w:rsid w:val="00E634C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rsid w:val="00E634C1"/>
    <w:pPr>
      <w:spacing w:after="120" w:line="480" w:lineRule="auto"/>
    </w:pPr>
    <w:rPr>
      <w:rFonts w:cs="Shruti"/>
      <w:lang w:bidi="gu-IN"/>
    </w:rPr>
  </w:style>
  <w:style w:type="character" w:customStyle="1" w:styleId="BodyText2Char">
    <w:name w:val="Body Text 2 Char"/>
    <w:link w:val="BodyText2"/>
    <w:rsid w:val="00E634C1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C556FA"/>
    <w:pPr>
      <w:ind w:left="-360"/>
    </w:pPr>
    <w:rPr>
      <w:rFonts w:cs="Shruti"/>
      <w:b/>
      <w:bCs/>
      <w:lang w:bidi="gu-IN"/>
    </w:rPr>
  </w:style>
  <w:style w:type="character" w:customStyle="1" w:styleId="SubtitleChar">
    <w:name w:val="Subtitle Char"/>
    <w:link w:val="Subtitle"/>
    <w:rsid w:val="00C556FA"/>
    <w:rPr>
      <w:b/>
      <w:bCs/>
      <w:sz w:val="24"/>
      <w:szCs w:val="24"/>
    </w:rPr>
  </w:style>
  <w:style w:type="character" w:styleId="Emphasis">
    <w:name w:val="Emphasis"/>
    <w:uiPriority w:val="20"/>
    <w:qFormat/>
    <w:rsid w:val="007D5B2D"/>
    <w:rPr>
      <w:i/>
      <w:iCs/>
    </w:rPr>
  </w:style>
  <w:style w:type="character" w:customStyle="1" w:styleId="apple-converted-space">
    <w:name w:val="apple-converted-space"/>
    <w:basedOn w:val="DefaultParagraphFont"/>
    <w:rsid w:val="00BF3089"/>
  </w:style>
  <w:style w:type="paragraph" w:styleId="BalloonText">
    <w:name w:val="Balloon Text"/>
    <w:basedOn w:val="Normal"/>
    <w:link w:val="BalloonTextChar"/>
    <w:rsid w:val="0092545E"/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rsid w:val="009254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07158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HeaderChar">
    <w:name w:val="Header Char"/>
    <w:link w:val="Header"/>
    <w:rsid w:val="0020715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07158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FooterChar">
    <w:name w:val="Footer Char"/>
    <w:link w:val="Footer"/>
    <w:uiPriority w:val="99"/>
    <w:rsid w:val="00207158"/>
    <w:rPr>
      <w:sz w:val="24"/>
      <w:szCs w:val="24"/>
    </w:rPr>
  </w:style>
  <w:style w:type="paragraph" w:customStyle="1" w:styleId="Default">
    <w:name w:val="Default"/>
    <w:rsid w:val="0000553C"/>
    <w:pPr>
      <w:autoSpaceDE w:val="0"/>
      <w:autoSpaceDN w:val="0"/>
      <w:adjustRightInd w:val="0"/>
    </w:pPr>
    <w:rPr>
      <w:color w:val="000000"/>
      <w:sz w:val="24"/>
      <w:szCs w:val="24"/>
      <w:lang w:val="en-US" w:eastAsia="en-US" w:bidi="ar-SA"/>
    </w:rPr>
  </w:style>
  <w:style w:type="paragraph" w:styleId="NoSpacing">
    <w:name w:val="No Spacing"/>
    <w:basedOn w:val="Normal"/>
    <w:link w:val="NoSpacingChar"/>
    <w:uiPriority w:val="1"/>
    <w:qFormat/>
    <w:rsid w:val="008D617D"/>
    <w:pPr>
      <w:jc w:val="both"/>
    </w:pPr>
    <w:rPr>
      <w:rFonts w:ascii="Calibri" w:hAnsi="Calibri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8D617D"/>
    <w:rPr>
      <w:rFonts w:ascii="Calibri" w:hAnsi="Calibri"/>
      <w:lang w:bidi="en-US"/>
    </w:rPr>
  </w:style>
  <w:style w:type="table" w:styleId="TableGrid">
    <w:name w:val="Table Grid"/>
    <w:basedOn w:val="TableNormal"/>
    <w:rsid w:val="00BA11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qFormat/>
    <w:rsid w:val="000A195F"/>
    <w:rPr>
      <w:b/>
      <w:bCs/>
    </w:rPr>
  </w:style>
  <w:style w:type="paragraph" w:styleId="Title">
    <w:name w:val="Title"/>
    <w:basedOn w:val="Normal"/>
    <w:next w:val="Normal"/>
    <w:link w:val="TitleChar"/>
    <w:qFormat/>
    <w:rsid w:val="000A195F"/>
    <w:pPr>
      <w:spacing w:before="240" w:after="60"/>
      <w:jc w:val="center"/>
      <w:outlineLvl w:val="0"/>
    </w:pPr>
    <w:rPr>
      <w:rFonts w:ascii="Cambria" w:hAnsi="Cambria" w:cs="Shruti"/>
      <w:b/>
      <w:bCs/>
      <w:kern w:val="28"/>
      <w:sz w:val="32"/>
      <w:szCs w:val="32"/>
      <w:lang w:bidi="gu-IN"/>
    </w:rPr>
  </w:style>
  <w:style w:type="character" w:customStyle="1" w:styleId="TitleChar">
    <w:name w:val="Title Char"/>
    <w:link w:val="Title"/>
    <w:rsid w:val="000A195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IntenseEmphasis">
    <w:name w:val="Intense Emphasis"/>
    <w:uiPriority w:val="21"/>
    <w:qFormat/>
    <w:rsid w:val="000A195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0A195F"/>
    <w:rPr>
      <w:i/>
      <w:iCs/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537822"/>
    <w:pPr>
      <w:widowControl w:val="0"/>
      <w:autoSpaceDE w:val="0"/>
      <w:autoSpaceDN w:val="0"/>
    </w:pPr>
    <w:rPr>
      <w:rFonts w:ascii="Calibri" w:eastAsia="Calibri" w:hAnsi="Calibri" w:cs="Shrut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86D17"/>
    <w:pPr>
      <w:widowControl w:val="0"/>
      <w:autoSpaceDE w:val="0"/>
      <w:autoSpaceDN w:val="0"/>
      <w:ind w:left="498" w:hanging="360"/>
    </w:pPr>
    <w:rPr>
      <w:sz w:val="22"/>
      <w:szCs w:val="22"/>
      <w:lang w:bidi="en-US"/>
    </w:rPr>
  </w:style>
  <w:style w:type="paragraph" w:styleId="Revision">
    <w:name w:val="Revision"/>
    <w:hidden/>
    <w:uiPriority w:val="99"/>
    <w:semiHidden/>
    <w:rsid w:val="006A0D78"/>
    <w:rPr>
      <w:sz w:val="24"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semiHidden/>
    <w:unhideWhenUsed/>
    <w:rsid w:val="007B09B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B09B4"/>
    <w:rPr>
      <w:lang w:val="en-US" w:eastAsia="en-US" w:bidi="ar-SA"/>
    </w:rPr>
  </w:style>
  <w:style w:type="character" w:styleId="EndnoteReference">
    <w:name w:val="endnote reference"/>
    <w:basedOn w:val="DefaultParagraphFont"/>
    <w:semiHidden/>
    <w:unhideWhenUsed/>
    <w:rsid w:val="007B09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eshjagudan45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B047C-F0BD-45C2-862C-8D1921C8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 VITAE</vt:lpstr>
    </vt:vector>
  </TitlesOfParts>
  <Company>Hewlett-Packard</Company>
  <LinksUpToDate>false</LinksUpToDate>
  <CharactersWithSpaces>8773</CharactersWithSpaces>
  <SharedDoc>false</SharedDoc>
  <HLinks>
    <vt:vector size="6" baseType="variant">
      <vt:variant>
        <vt:i4>6357076</vt:i4>
      </vt:variant>
      <vt:variant>
        <vt:i4>0</vt:i4>
      </vt:variant>
      <vt:variant>
        <vt:i4>0</vt:i4>
      </vt:variant>
      <vt:variant>
        <vt:i4>5</vt:i4>
      </vt:variant>
      <vt:variant>
        <vt:lpwstr>mailto:yogeshjagudan4588@gmail.com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 VITAE</dc:title>
  <dc:creator>winxp</dc:creator>
  <cp:lastModifiedBy>Yogesh Kumar Patel</cp:lastModifiedBy>
  <cp:revision>21</cp:revision>
  <cp:lastPrinted>2022-02-17T03:10:00Z</cp:lastPrinted>
  <dcterms:created xsi:type="dcterms:W3CDTF">2022-04-09T11:39:00Z</dcterms:created>
  <dcterms:modified xsi:type="dcterms:W3CDTF">2023-03-12T06:40:00Z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2023-03-11T11:30:18Z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d7de90f2-bb7a-4e84-b733-439d79eed307</vt:lpwstr>
  </property>
  <property fmtid="{D5CDD505-2E9C-101B-9397-08002B2CF9AE}" pid="8" name="MSIP_Label_a0819fa7-4367-4500-ba88-dd630d977609_ContentBits">
    <vt:lpwstr>0</vt:lpwstr>
  </property>
</Properties>
</file>